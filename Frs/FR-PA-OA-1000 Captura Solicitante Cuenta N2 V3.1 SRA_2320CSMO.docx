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771EC" w14:textId="77777777" w:rsidR="003D488D" w:rsidRPr="003D488D" w:rsidRDefault="003D488D" w:rsidP="003D488D">
      <w:pPr>
        <w:rPr>
          <w:sz w:val="32"/>
          <w:szCs w:val="32"/>
        </w:rPr>
      </w:pPr>
      <w:bookmarkStart w:id="0" w:name="_GoBack"/>
      <w:bookmarkEnd w:id="0"/>
      <w:r w:rsidRPr="003D488D">
        <w:rPr>
          <w:sz w:val="32"/>
          <w:szCs w:val="32"/>
        </w:rPr>
        <w:t>FORMATO DE REQUERIMIENTO</w:t>
      </w:r>
      <w:r w:rsidRPr="003D488D">
        <w:rPr>
          <w:sz w:val="32"/>
          <w:szCs w:val="32"/>
        </w:rPr>
        <w:tab/>
      </w:r>
    </w:p>
    <w:p w14:paraId="03F771ED" w14:textId="77777777" w:rsidR="003D488D" w:rsidRPr="003D488D" w:rsidRDefault="003D488D" w:rsidP="003D488D">
      <w:pPr>
        <w:rPr>
          <w:b/>
          <w:sz w:val="22"/>
          <w:szCs w:val="22"/>
        </w:rPr>
      </w:pPr>
      <w:r w:rsidRPr="003D488D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3D488D" w14:paraId="03F771F4" w14:textId="77777777" w:rsidTr="008305A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03F771EE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Nombre </w:t>
            </w:r>
            <w:r w:rsidR="00C84A48">
              <w:rPr>
                <w:rFonts w:ascii="Arial" w:hAnsi="Arial" w:cs="Arial"/>
                <w:sz w:val="16"/>
                <w:szCs w:val="16"/>
                <w:lang w:val="es-MX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F771EF" w14:textId="7029E990" w:rsidR="003D488D" w:rsidRPr="00A5107D" w:rsidRDefault="00877031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Originación Cuenta a Mi favor Compartamos Otras empresas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03F771F0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F771F1" w14:textId="71045BA3" w:rsidR="003D488D" w:rsidRPr="000E1524" w:rsidRDefault="00877031" w:rsidP="00A13EA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13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F771F2" w14:textId="1AF9196B" w:rsidR="003D488D" w:rsidRPr="000E1524" w:rsidRDefault="00877031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1F3" w14:textId="5E26E07C" w:rsidR="003D488D" w:rsidRPr="000E1524" w:rsidRDefault="000E1524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0E1524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2016</w:t>
            </w:r>
          </w:p>
        </w:tc>
      </w:tr>
      <w:tr w:rsidR="003D488D" w14:paraId="03F771F7" w14:textId="77777777" w:rsidTr="008305A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03F771F5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1F6" w14:textId="229CC515" w:rsidR="003D488D" w:rsidRPr="00A5107D" w:rsidRDefault="008C3355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C3355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Rosa Ramirez Galindo</w:t>
            </w:r>
          </w:p>
        </w:tc>
      </w:tr>
    </w:tbl>
    <w:p w14:paraId="03F771F8" w14:textId="77777777" w:rsidR="00CA7D8C" w:rsidRPr="00AB11D2" w:rsidRDefault="00CA7D8C" w:rsidP="004E788B">
      <w:pPr>
        <w:spacing w:before="240"/>
        <w:rPr>
          <w:b/>
          <w:sz w:val="22"/>
          <w:szCs w:val="22"/>
        </w:rPr>
      </w:pPr>
      <w:r w:rsidRPr="00AB11D2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60"/>
        <w:gridCol w:w="1297"/>
        <w:gridCol w:w="851"/>
      </w:tblGrid>
      <w:tr w:rsidR="00626ED8" w:rsidRPr="001B6EE1" w14:paraId="03F77202" w14:textId="77777777" w:rsidTr="00A71AA8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03F771F9" w14:textId="77777777" w:rsidR="00626ED8" w:rsidRPr="00A5107D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03F771FA" w14:textId="4DAB8F9B" w:rsidR="00626ED8" w:rsidRPr="00721364" w:rsidRDefault="00227E06" w:rsidP="00B34A6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</w:t>
            </w:r>
            <w:r w:rsidR="00050DF3">
              <w:rPr>
                <w:rFonts w:ascii="Arial" w:eastAsia="Times New Roman" w:hAnsi="Arial" w:cs="Arial"/>
                <w:sz w:val="16"/>
                <w:szCs w:val="16"/>
              </w:rPr>
              <w:t>-</w:t>
            </w:r>
            <w:r w:rsidR="00B34A69">
              <w:rPr>
                <w:rFonts w:ascii="Arial" w:eastAsia="Times New Roman" w:hAnsi="Arial" w:cs="Arial"/>
                <w:sz w:val="16"/>
                <w:szCs w:val="16"/>
              </w:rPr>
              <w:t>OA-PA-1000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03F771FB" w14:textId="77777777" w:rsidR="00626ED8" w:rsidRPr="00222C65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22C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03F771FC" w14:textId="77777777" w:rsidR="00626ED8" w:rsidRPr="00222C65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03F771FD" w14:textId="77777777" w:rsidR="00626ED8" w:rsidRPr="00A5107D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Proceso/Sub-Proceso </w:t>
            </w:r>
            <w:r w:rsidRPr="00A5107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F771FE" w14:textId="77777777" w:rsidR="00626ED8" w:rsidRPr="00AB11D2" w:rsidRDefault="008C534D" w:rsidP="00A71AA8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Originación / Evaluar</w:t>
            </w:r>
          </w:p>
        </w:tc>
        <w:tc>
          <w:tcPr>
            <w:tcW w:w="16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03F771FF" w14:textId="77777777" w:rsidR="00626ED8" w:rsidRPr="00AB11D2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03F77200" w14:textId="77777777" w:rsidR="00626ED8" w:rsidRPr="00AB11D2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AB11D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Tema de Requerimiento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201" w14:textId="77777777" w:rsidR="00626ED8" w:rsidRPr="00721364" w:rsidRDefault="00626ED8" w:rsidP="00A71AA8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36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626ED8" w:rsidRPr="00B66AF6" w14:paraId="03F77205" w14:textId="77777777" w:rsidTr="00A71AA8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03F77203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Nombre de Requeri</w:t>
            </w:r>
            <w:r>
              <w:rPr>
                <w:rFonts w:ascii="Arial" w:eastAsia="Century Schoolbook" w:hAnsi="Arial" w:cs="Arial"/>
                <w:sz w:val="16"/>
                <w:szCs w:val="16"/>
              </w:rPr>
              <w:t>m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204" w14:textId="1A61E234" w:rsidR="00626ED8" w:rsidRPr="00721364" w:rsidRDefault="00F2691A" w:rsidP="0092728F">
            <w:pPr>
              <w:spacing w:before="120" w:after="120" w:line="240" w:lineRule="auto"/>
              <w:ind w:firstLineChars="12" w:firstLine="19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Captura de datos para Originar Cuentas a Mi Favor </w:t>
            </w:r>
          </w:p>
        </w:tc>
      </w:tr>
      <w:tr w:rsidR="00626ED8" w:rsidRPr="00B66AF6" w14:paraId="03F77208" w14:textId="77777777" w:rsidTr="00A71AA8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03F77206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corta de requerimiento: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207" w14:textId="18AA68E2" w:rsidR="00626ED8" w:rsidRPr="00C81047" w:rsidRDefault="005759E1" w:rsidP="0061494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14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El sistema debe permitir crear un BP solicitante únicamente </w:t>
            </w:r>
            <w:r w:rsidR="00614943"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 </w:t>
            </w: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los datos</w:t>
            </w:r>
            <w:r w:rsidRPr="00614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obligatorios para el producto Cuenta Nivel 2</w:t>
            </w:r>
            <w:r w:rsidR="00080578" w:rsidRPr="00614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="00C81047" w:rsidRPr="0004468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626ED8" w:rsidRPr="00B66AF6" w14:paraId="03F7720B" w14:textId="77777777" w:rsidTr="00A71AA8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03F77209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20A" w14:textId="39E8D4A5" w:rsidR="00626ED8" w:rsidRPr="00B66AF6" w:rsidRDefault="002A7679" w:rsidP="00A71AA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Implementación Captación</w:t>
            </w:r>
          </w:p>
        </w:tc>
      </w:tr>
      <w:tr w:rsidR="00626ED8" w:rsidRPr="001B6EE1" w14:paraId="03F7720E" w14:textId="77777777" w:rsidTr="00A71AA8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03F7720C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7720D" w14:textId="6920B4A1" w:rsidR="00626ED8" w:rsidRPr="00CA175C" w:rsidRDefault="002D7054" w:rsidP="00877031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3</w:t>
            </w:r>
            <w:r w:rsidR="005D1807" w:rsidRPr="005D1807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.</w:t>
            </w:r>
            <w:r w:rsidR="00877031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1</w:t>
            </w:r>
          </w:p>
        </w:tc>
      </w:tr>
    </w:tbl>
    <w:p w14:paraId="03F7720F" w14:textId="77777777" w:rsidR="00626ED8" w:rsidRPr="00B421CB" w:rsidRDefault="00626ED8" w:rsidP="0092728F">
      <w:pPr>
        <w:spacing w:before="360" w:after="360" w:line="240" w:lineRule="auto"/>
        <w:rPr>
          <w:b/>
          <w:sz w:val="22"/>
          <w:szCs w:val="22"/>
        </w:rPr>
      </w:pPr>
      <w:r w:rsidRPr="00B421CB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626ED8" w:rsidRPr="00B66AF6" w14:paraId="03F77213" w14:textId="77777777" w:rsidTr="00A71AA8">
        <w:trPr>
          <w:trHeight w:val="1045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03F77210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3F77211" w14:textId="77777777" w:rsidR="00626ED8" w:rsidRPr="00440C5A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Entrada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7ACCF3B" w14:textId="77777777" w:rsidR="00626ED8" w:rsidRDefault="005759E1" w:rsidP="000732DE">
            <w:pPr>
              <w:spacing w:before="120" w:after="120" w:line="240" w:lineRule="auto"/>
              <w:jc w:val="both"/>
              <w:rPr>
                <w:ins w:id="1" w:author="Nancy Alejandra Ciprian Granados" w:date="2016-10-13T16:41:00Z"/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Datos </w:t>
            </w:r>
            <w:r w:rsidR="000732DE">
              <w:rPr>
                <w:rFonts w:ascii="Arial" w:eastAsia="Times New Roman" w:hAnsi="Arial" w:cs="Arial"/>
                <w:sz w:val="16"/>
                <w:szCs w:val="16"/>
              </w:rPr>
              <w:t>de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l solicitante</w:t>
            </w:r>
            <w:r w:rsidR="000732DE">
              <w:rPr>
                <w:rFonts w:ascii="Arial" w:eastAsia="Times New Roman" w:hAnsi="Arial" w:cs="Arial"/>
                <w:sz w:val="16"/>
                <w:szCs w:val="16"/>
              </w:rPr>
              <w:t xml:space="preserve"> para crear </w:t>
            </w:r>
            <w:r w:rsidR="003940A2">
              <w:rPr>
                <w:rFonts w:ascii="Arial" w:eastAsia="Times New Roman" w:hAnsi="Arial" w:cs="Arial"/>
                <w:sz w:val="16"/>
                <w:szCs w:val="16"/>
              </w:rPr>
              <w:t xml:space="preserve"> BP </w:t>
            </w:r>
            <w:r w:rsidR="000732DE">
              <w:rPr>
                <w:rFonts w:ascii="Arial" w:eastAsia="Times New Roman" w:hAnsi="Arial" w:cs="Arial"/>
                <w:sz w:val="16"/>
                <w:szCs w:val="16"/>
              </w:rPr>
              <w:t>Solicitante de Cuenta a Mi favor</w:t>
            </w:r>
          </w:p>
          <w:p w14:paraId="03F77212" w14:textId="64CF7BEB" w:rsidR="009F3EF4" w:rsidRPr="009419B0" w:rsidRDefault="00877031" w:rsidP="000732D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Archivo validado entregado por Otras empresas</w:t>
            </w:r>
          </w:p>
        </w:tc>
      </w:tr>
      <w:tr w:rsidR="00626ED8" w:rsidRPr="00B66AF6" w14:paraId="03F77216" w14:textId="77777777" w:rsidTr="000633C3">
        <w:trPr>
          <w:trHeight w:val="331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03F77214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F91E6A9" w14:textId="73A942E2" w:rsidR="00712B31" w:rsidRPr="00225C76" w:rsidRDefault="00712B31" w:rsidP="00AF21A9">
            <w:pPr>
              <w:pStyle w:val="REPORT10"/>
              <w:spacing w:before="0" w:after="0"/>
              <w:rPr>
                <w:b w:val="0"/>
              </w:rPr>
            </w:pPr>
          </w:p>
          <w:p w14:paraId="7DEBD2D0" w14:textId="63CFD6C6" w:rsidR="005A22FB" w:rsidRPr="000401C2" w:rsidRDefault="000732DE" w:rsidP="00AF21A9">
            <w:pPr>
              <w:pStyle w:val="REPORT10"/>
              <w:spacing w:before="0" w:after="0"/>
              <w:rPr>
                <w:b w:val="0"/>
              </w:rPr>
            </w:pPr>
            <w:r w:rsidRPr="000401C2">
              <w:rPr>
                <w:b w:val="0"/>
              </w:rPr>
              <w:t>Se requiere que</w:t>
            </w:r>
            <w:r w:rsidR="007F4F16" w:rsidRPr="000401C2">
              <w:rPr>
                <w:b w:val="0"/>
              </w:rPr>
              <w:t xml:space="preserve"> por medio de una interface-front hacia el  core, se capturen </w:t>
            </w:r>
            <w:r w:rsidRPr="000401C2">
              <w:rPr>
                <w:b w:val="0"/>
              </w:rPr>
              <w:t>los datos</w:t>
            </w:r>
            <w:r w:rsidR="008C3355" w:rsidRPr="000401C2">
              <w:rPr>
                <w:b w:val="0"/>
              </w:rPr>
              <w:t xml:space="preserve"> del cliente</w:t>
            </w:r>
            <w:r w:rsidRPr="000401C2">
              <w:rPr>
                <w:b w:val="0"/>
              </w:rPr>
              <w:t xml:space="preserve"> requeridos para permitir una Originacion de cuenta a mi favor, se de</w:t>
            </w:r>
            <w:r w:rsidR="00754DA8" w:rsidRPr="000401C2">
              <w:rPr>
                <w:b w:val="0"/>
              </w:rPr>
              <w:t>be considerar los datos del formulario descritos en el Anexo-FR-PA-OA-1000 Crear Solicitante Cuenta Nivel 2</w:t>
            </w:r>
            <w:r w:rsidR="00877031">
              <w:rPr>
                <w:b w:val="0"/>
              </w:rPr>
              <w:t xml:space="preserve"> </w:t>
            </w:r>
            <w:r w:rsidR="00877031" w:rsidRPr="00877031">
              <w:rPr>
                <w:b w:val="0"/>
                <w:highlight w:val="green"/>
              </w:rPr>
              <w:t xml:space="preserve">o mediante la </w:t>
            </w:r>
            <w:r w:rsidR="00877031">
              <w:rPr>
                <w:b w:val="0"/>
                <w:highlight w:val="green"/>
              </w:rPr>
              <w:t>información proporcionada en</w:t>
            </w:r>
            <w:r w:rsidR="00877031" w:rsidRPr="00877031">
              <w:rPr>
                <w:b w:val="0"/>
                <w:highlight w:val="green"/>
              </w:rPr>
              <w:t xml:space="preserve"> archivos entr</w:t>
            </w:r>
            <w:r w:rsidR="00877031">
              <w:rPr>
                <w:b w:val="0"/>
                <w:highlight w:val="green"/>
              </w:rPr>
              <w:t>e</w:t>
            </w:r>
            <w:r w:rsidR="00877031" w:rsidRPr="00877031">
              <w:rPr>
                <w:b w:val="0"/>
                <w:highlight w:val="green"/>
              </w:rPr>
              <w:t>gados por otras empresas</w:t>
            </w:r>
            <w:r w:rsidR="00877031">
              <w:rPr>
                <w:b w:val="0"/>
              </w:rPr>
              <w:t xml:space="preserve"> </w:t>
            </w:r>
          </w:p>
          <w:p w14:paraId="0C40A01D" w14:textId="77777777" w:rsidR="000732DE" w:rsidRDefault="000732DE" w:rsidP="00AF21A9">
            <w:pPr>
              <w:pStyle w:val="REPORT10"/>
              <w:spacing w:before="0" w:after="0"/>
              <w:rPr>
                <w:ins w:id="2" w:author="Nancy Alejandra Ciprian Granados" w:date="2016-10-13T16:41:00Z"/>
                <w:b w:val="0"/>
              </w:rPr>
            </w:pPr>
          </w:p>
          <w:p w14:paraId="2C0F8A55" w14:textId="77777777" w:rsidR="000732DE" w:rsidRPr="000401C2" w:rsidRDefault="000732DE" w:rsidP="00AF21A9">
            <w:pPr>
              <w:pStyle w:val="REPORT10"/>
              <w:spacing w:before="0" w:after="0"/>
              <w:rPr>
                <w:b w:val="0"/>
              </w:rPr>
            </w:pPr>
          </w:p>
          <w:p w14:paraId="77C480FC" w14:textId="6D5BB593" w:rsidR="00754DA8" w:rsidRPr="000401C2" w:rsidRDefault="008C3355" w:rsidP="00754DA8">
            <w:pPr>
              <w:pStyle w:val="REPORT10"/>
              <w:spacing w:before="0" w:after="0"/>
              <w:rPr>
                <w:b w:val="0"/>
              </w:rPr>
            </w:pPr>
            <w:r w:rsidRPr="000401C2">
              <w:rPr>
                <w:b w:val="0"/>
              </w:rPr>
              <w:t>Una vez que el sistema cuente con todos los datos obligatorios, se requiere la creación de un ID cliente bajo las siguientes consideraciones:</w:t>
            </w:r>
          </w:p>
          <w:p w14:paraId="467140A7" w14:textId="77777777" w:rsidR="000732DE" w:rsidRPr="000401C2" w:rsidRDefault="000732DE" w:rsidP="00AF21A9">
            <w:pPr>
              <w:pStyle w:val="REPORT10"/>
              <w:spacing w:before="0" w:after="0"/>
              <w:rPr>
                <w:b w:val="0"/>
              </w:rPr>
            </w:pPr>
          </w:p>
          <w:p w14:paraId="7F406B46" w14:textId="77777777" w:rsidR="00712B31" w:rsidRPr="000401C2" w:rsidRDefault="00712B31" w:rsidP="00AF21A9">
            <w:pPr>
              <w:pStyle w:val="REPORT10"/>
              <w:spacing w:before="0" w:after="0"/>
              <w:rPr>
                <w:b w:val="0"/>
                <w:bCs w:val="0"/>
                <w:color w:val="auto"/>
              </w:rPr>
            </w:pPr>
          </w:p>
          <w:p w14:paraId="0185DFCB" w14:textId="386DD8F9" w:rsidR="00FC4901" w:rsidRPr="000401C2" w:rsidRDefault="008C3355" w:rsidP="00883701">
            <w:pPr>
              <w:pStyle w:val="REPORT10"/>
              <w:numPr>
                <w:ilvl w:val="0"/>
                <w:numId w:val="33"/>
              </w:numPr>
              <w:spacing w:before="0" w:after="0"/>
              <w:rPr>
                <w:b w:val="0"/>
                <w:bCs w:val="0"/>
                <w:color w:val="auto"/>
              </w:rPr>
            </w:pPr>
            <w:r w:rsidRPr="000401C2">
              <w:rPr>
                <w:b w:val="0"/>
                <w:bCs w:val="0"/>
                <w:color w:val="auto"/>
              </w:rPr>
              <w:t>E</w:t>
            </w:r>
            <w:r w:rsidR="00225C76" w:rsidRPr="000401C2">
              <w:rPr>
                <w:b w:val="0"/>
                <w:bCs w:val="0"/>
                <w:color w:val="auto"/>
              </w:rPr>
              <w:t>l sistema debe validar la existencia del BP, corriendo l</w:t>
            </w:r>
            <w:r w:rsidR="00FC4901" w:rsidRPr="000401C2">
              <w:rPr>
                <w:b w:val="0"/>
                <w:bCs w:val="0"/>
                <w:color w:val="auto"/>
              </w:rPr>
              <w:t xml:space="preserve">a rutina de duplicidad cumpliendo </w:t>
            </w:r>
            <w:r w:rsidR="006057AF" w:rsidRPr="000401C2">
              <w:rPr>
                <w:b w:val="0"/>
                <w:bCs w:val="0"/>
                <w:color w:val="auto"/>
              </w:rPr>
              <w:t xml:space="preserve"> la BR-PA-AO-2008</w:t>
            </w:r>
            <w:r w:rsidR="00225C76" w:rsidRPr="000401C2">
              <w:rPr>
                <w:b w:val="0"/>
                <w:bCs w:val="0"/>
                <w:color w:val="auto"/>
              </w:rPr>
              <w:t xml:space="preserve"> Porcentaje de existencia</w:t>
            </w:r>
            <w:r w:rsidR="00FC4901" w:rsidRPr="000401C2">
              <w:rPr>
                <w:b w:val="0"/>
                <w:bCs w:val="0"/>
                <w:color w:val="auto"/>
              </w:rPr>
              <w:t>, y considerando los siguientes casos:</w:t>
            </w:r>
          </w:p>
          <w:p w14:paraId="6BB22862" w14:textId="77777777" w:rsidR="00FC4901" w:rsidRPr="000401C2" w:rsidRDefault="00FC4901" w:rsidP="00883701">
            <w:pPr>
              <w:pStyle w:val="REPORT10"/>
              <w:spacing w:before="0" w:after="0"/>
              <w:ind w:left="720"/>
              <w:rPr>
                <w:b w:val="0"/>
                <w:bCs w:val="0"/>
                <w:color w:val="auto"/>
              </w:rPr>
            </w:pPr>
          </w:p>
          <w:p w14:paraId="17EEFDF9" w14:textId="1899A7A1" w:rsidR="005A22FB" w:rsidRPr="000401C2" w:rsidRDefault="00A466FE" w:rsidP="00883701">
            <w:pPr>
              <w:pStyle w:val="REPORT10"/>
              <w:numPr>
                <w:ilvl w:val="0"/>
                <w:numId w:val="34"/>
              </w:numPr>
              <w:spacing w:before="0" w:after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Si el sistema identifica </w:t>
            </w:r>
            <w:r w:rsidR="00FC4901" w:rsidRPr="000401C2">
              <w:rPr>
                <w:b w:val="0"/>
                <w:bCs w:val="0"/>
                <w:color w:val="auto"/>
              </w:rPr>
              <w:t xml:space="preserve">coincidencia </w:t>
            </w:r>
            <w:r>
              <w:rPr>
                <w:b w:val="0"/>
                <w:bCs w:val="0"/>
                <w:color w:val="auto"/>
              </w:rPr>
              <w:t xml:space="preserve">de acuerdo a lo </w:t>
            </w:r>
            <w:r w:rsidR="00FC4901" w:rsidRPr="000401C2">
              <w:rPr>
                <w:b w:val="0"/>
                <w:bCs w:val="0"/>
                <w:color w:val="auto"/>
              </w:rPr>
              <w:t>definido en la regla, el sistema debe tomar el dato del BP que identifico como ya existente, para asociarlo a u</w:t>
            </w:r>
            <w:r>
              <w:rPr>
                <w:b w:val="0"/>
                <w:bCs w:val="0"/>
                <w:color w:val="auto"/>
              </w:rPr>
              <w:t>na Oportunidad de Ahorro Cuenta a Mi Favor:</w:t>
            </w:r>
          </w:p>
          <w:p w14:paraId="69299063" w14:textId="16CD444B" w:rsidR="008C3355" w:rsidRDefault="008C3355" w:rsidP="008C3355">
            <w:pPr>
              <w:pStyle w:val="REPORT10"/>
              <w:numPr>
                <w:ilvl w:val="1"/>
                <w:numId w:val="34"/>
              </w:numPr>
              <w:spacing w:before="0" w:after="0"/>
              <w:rPr>
                <w:b w:val="0"/>
                <w:bCs w:val="0"/>
                <w:color w:val="auto"/>
              </w:rPr>
            </w:pPr>
            <w:r w:rsidRPr="000401C2">
              <w:rPr>
                <w:b w:val="0"/>
                <w:bCs w:val="0"/>
                <w:color w:val="auto"/>
              </w:rPr>
              <w:t>En caso de que la Originación sea identificada como autoservicio el sistema deberá integrar el dato del CURP enviado por la RENAPO</w:t>
            </w:r>
            <w:r w:rsidR="00A466FE">
              <w:rPr>
                <w:b w:val="0"/>
                <w:bCs w:val="0"/>
                <w:color w:val="auto"/>
              </w:rPr>
              <w:t xml:space="preserve">, como parte de los datos del BP </w:t>
            </w:r>
            <w:r w:rsidR="00A466FE">
              <w:rPr>
                <w:b w:val="0"/>
                <w:bCs w:val="0"/>
                <w:color w:val="auto"/>
              </w:rPr>
              <w:lastRenderedPageBreak/>
              <w:t>Cliente</w:t>
            </w:r>
          </w:p>
          <w:p w14:paraId="03EE16E8" w14:textId="268636AF" w:rsidR="00EF47EB" w:rsidRPr="00326AC9" w:rsidRDefault="00EF47EB" w:rsidP="00EF47EB">
            <w:pPr>
              <w:pStyle w:val="REPORT10"/>
              <w:numPr>
                <w:ilvl w:val="1"/>
                <w:numId w:val="34"/>
              </w:numPr>
              <w:spacing w:before="0" w:after="0"/>
              <w:rPr>
                <w:b w:val="0"/>
                <w:bCs w:val="0"/>
                <w:color w:val="auto"/>
              </w:rPr>
            </w:pPr>
            <w:r w:rsidRPr="00326AC9">
              <w:rPr>
                <w:b w:val="0"/>
                <w:color w:val="auto"/>
                <w:highlight w:val="green"/>
              </w:rPr>
              <w:t xml:space="preserve">En </w:t>
            </w:r>
            <w:r w:rsidR="00CC0B36">
              <w:rPr>
                <w:b w:val="0"/>
                <w:color w:val="auto"/>
                <w:highlight w:val="green"/>
              </w:rPr>
              <w:t>caso de que el cliente exista</w:t>
            </w:r>
            <w:r w:rsidRPr="00326AC9">
              <w:rPr>
                <w:b w:val="0"/>
                <w:color w:val="auto"/>
                <w:highlight w:val="green"/>
              </w:rPr>
              <w:t xml:space="preserve"> y y</w:t>
            </w:r>
            <w:r w:rsidRPr="00326AC9">
              <w:rPr>
                <w:b w:val="0"/>
                <w:highlight w:val="green"/>
              </w:rPr>
              <w:t>a cuente con Servicios digitales de cualquier tipo, no se podrá dar de alta el servicio, si el número celular es diferente al reportado en el archivo y lo que se tenga en sistema guardado</w:t>
            </w:r>
          </w:p>
          <w:p w14:paraId="79DDDAD4" w14:textId="390695EF" w:rsidR="00EF47EB" w:rsidRPr="00EF47EB" w:rsidRDefault="00EF47EB" w:rsidP="00EF47EB">
            <w:pPr>
              <w:pStyle w:val="REPORT10"/>
              <w:spacing w:before="0" w:after="0"/>
              <w:ind w:left="1440"/>
              <w:rPr>
                <w:b w:val="0"/>
                <w:bCs w:val="0"/>
                <w:color w:val="auto"/>
                <w:highlight w:val="green"/>
              </w:rPr>
            </w:pPr>
          </w:p>
          <w:p w14:paraId="2C14B119" w14:textId="46F0C655" w:rsidR="00225C76" w:rsidRPr="000401C2" w:rsidRDefault="00225C76" w:rsidP="00883701">
            <w:pPr>
              <w:pStyle w:val="REPORT10"/>
              <w:numPr>
                <w:ilvl w:val="0"/>
                <w:numId w:val="34"/>
              </w:numPr>
              <w:spacing w:before="0" w:after="0"/>
              <w:rPr>
                <w:b w:val="0"/>
                <w:bCs w:val="0"/>
                <w:color w:val="auto"/>
              </w:rPr>
            </w:pPr>
            <w:r w:rsidRPr="000401C2">
              <w:rPr>
                <w:b w:val="0"/>
                <w:bCs w:val="0"/>
                <w:color w:val="auto"/>
              </w:rPr>
              <w:t xml:space="preserve">En caso de que el porcentaje sea menor </w:t>
            </w:r>
            <w:r w:rsidR="00A466FE">
              <w:rPr>
                <w:b w:val="0"/>
                <w:bCs w:val="0"/>
                <w:color w:val="auto"/>
              </w:rPr>
              <w:t>de lo definido en la Regla</w:t>
            </w:r>
            <w:r w:rsidR="00553E48" w:rsidRPr="000401C2">
              <w:rPr>
                <w:b w:val="0"/>
                <w:bCs w:val="0"/>
                <w:color w:val="auto"/>
              </w:rPr>
              <w:t>,</w:t>
            </w:r>
            <w:r w:rsidRPr="000401C2">
              <w:rPr>
                <w:b w:val="0"/>
                <w:bCs w:val="0"/>
                <w:color w:val="auto"/>
              </w:rPr>
              <w:t xml:space="preserve"> el sistema</w:t>
            </w:r>
            <w:r w:rsidR="008C3355" w:rsidRPr="000401C2">
              <w:rPr>
                <w:b w:val="0"/>
                <w:bCs w:val="0"/>
                <w:color w:val="auto"/>
              </w:rPr>
              <w:t xml:space="preserve"> debe crear un nuevo ID de BP incluyendo todos los datos capturados,</w:t>
            </w:r>
            <w:r w:rsidR="00A466FE">
              <w:rPr>
                <w:b w:val="0"/>
                <w:bCs w:val="0"/>
                <w:color w:val="auto"/>
              </w:rPr>
              <w:t xml:space="preserve"> incluso el CURP</w:t>
            </w:r>
            <w:r w:rsidR="008C3355" w:rsidRPr="000401C2">
              <w:rPr>
                <w:b w:val="0"/>
                <w:bCs w:val="0"/>
                <w:color w:val="auto"/>
              </w:rPr>
              <w:t xml:space="preserve"> si aplica</w:t>
            </w:r>
            <w:r w:rsidR="00A466FE">
              <w:rPr>
                <w:b w:val="0"/>
                <w:bCs w:val="0"/>
                <w:color w:val="auto"/>
              </w:rPr>
              <w:t xml:space="preserve">, para </w:t>
            </w:r>
            <w:r w:rsidR="00883701" w:rsidRPr="000401C2">
              <w:rPr>
                <w:b w:val="0"/>
                <w:bCs w:val="0"/>
                <w:color w:val="auto"/>
              </w:rPr>
              <w:t>considerarlo en la asociación de la Oportunidad de Ahorro para cuenta Nivel 2</w:t>
            </w:r>
          </w:p>
          <w:p w14:paraId="0BA11370" w14:textId="270CDA34" w:rsidR="008C3355" w:rsidRPr="00877031" w:rsidRDefault="008C3355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Para ambos casos deberá ejecutar el cálculo del RFC en automático, mismo que servirá para la rutina de duplicidad y para reportar a Regulatorios</w:t>
            </w:r>
          </w:p>
          <w:p w14:paraId="2B718BC6" w14:textId="363644B0" w:rsidR="00FD03D3" w:rsidRPr="00877031" w:rsidRDefault="00A466FE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</w:pPr>
            <w:r w:rsidRPr="00877031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Especificaciones</w:t>
            </w:r>
            <w:r w:rsidR="00FD03D3" w:rsidRPr="00877031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 xml:space="preserve"> para </w:t>
            </w:r>
            <w:r w:rsidRPr="00877031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Originación A</w:t>
            </w:r>
            <w:r w:rsidR="00FD03D3" w:rsidRPr="00877031">
              <w:rPr>
                <w:rFonts w:ascii="Arial" w:eastAsia="Times New Roman" w:hAnsi="Arial" w:cs="Arial"/>
                <w:b/>
                <w:sz w:val="16"/>
                <w:szCs w:val="16"/>
                <w:u w:val="single"/>
              </w:rPr>
              <w:t>utoservicio:</w:t>
            </w:r>
          </w:p>
          <w:p w14:paraId="331BC400" w14:textId="284E250E" w:rsidR="008C3355" w:rsidRPr="00877031" w:rsidRDefault="008C3355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Se requiere que para las cuentas originadas por autoservicio la pantalla  muestre los datos de la siguiente manera:</w:t>
            </w:r>
          </w:p>
          <w:p w14:paraId="12A087CA" w14:textId="214635ED" w:rsidR="00563354" w:rsidRPr="00877031" w:rsidRDefault="008C3355" w:rsidP="00A466FE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Se deberá mostrar solo los campos que se identifiquen Obligatorios para la consulta a la RENAPO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consultar </w:t>
            </w:r>
            <w:r w:rsidR="000E1524" w:rsidRPr="00877031">
              <w:rPr>
                <w:rFonts w:ascii="Arial" w:eastAsia="Times New Roman" w:hAnsi="Arial" w:cs="Arial"/>
                <w:sz w:val="16"/>
                <w:szCs w:val="16"/>
              </w:rPr>
              <w:t>FR-PA-OA-2205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 Validar datos del cliente en RENAPO</w:t>
            </w:r>
          </w:p>
          <w:p w14:paraId="6AD69042" w14:textId="33860D4D" w:rsidR="008C3355" w:rsidRPr="00877031" w:rsidRDefault="008C3355" w:rsidP="008C3355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No se contara con la sección Datos de la Tarjeta (folio)</w:t>
            </w:r>
          </w:p>
          <w:p w14:paraId="6A7392FD" w14:textId="6122FC0D" w:rsidR="008C3355" w:rsidRPr="00877031" w:rsidRDefault="008C3355" w:rsidP="008C3355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Se requiere que exista un Check de términos y condiciones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con 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>marcaje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Obligatorio para  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permitir la 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Originación de la cuenta, el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cual deberá tener disponible 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una liga que permita en pantalla emergente mostrar los documentos:</w:t>
            </w:r>
          </w:p>
          <w:p w14:paraId="1B286FDF" w14:textId="77777777" w:rsidR="008C3355" w:rsidRPr="00877031" w:rsidRDefault="008C3355" w:rsidP="008C3355">
            <w:pPr>
              <w:pStyle w:val="Prrafodelista"/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696F19" w14:textId="22243365" w:rsidR="008C3355" w:rsidRPr="00877031" w:rsidRDefault="008C3355" w:rsidP="00884411">
            <w:pPr>
              <w:pStyle w:val="Prrafodelista"/>
              <w:numPr>
                <w:ilvl w:val="1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Contrato de Cuenta a Mi Favor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>(FO-PA-OA-</w:t>
            </w:r>
            <w:r w:rsidR="000E1524" w:rsidRPr="00877031">
              <w:rPr>
                <w:rFonts w:ascii="Arial" w:eastAsia="Times New Roman" w:hAnsi="Arial" w:cs="Arial"/>
                <w:sz w:val="16"/>
                <w:szCs w:val="16"/>
              </w:rPr>
              <w:t>2206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Contrato Cuenta a Mi Favor)</w:t>
            </w:r>
          </w:p>
          <w:p w14:paraId="0988FC60" w14:textId="73E84597" w:rsidR="008C3355" w:rsidRPr="00877031" w:rsidRDefault="008C3355" w:rsidP="00884411">
            <w:pPr>
              <w:pStyle w:val="Prrafodelista"/>
              <w:numPr>
                <w:ilvl w:val="1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Anexo de comisiones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r w:rsidR="000E1524" w:rsidRPr="00877031">
              <w:rPr>
                <w:rFonts w:ascii="Arial" w:eastAsia="Times New Roman" w:hAnsi="Arial" w:cs="Arial"/>
                <w:sz w:val="16"/>
                <w:szCs w:val="16"/>
              </w:rPr>
              <w:t>FO-PA-OA-2207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Anexo de comisiones Cuenta a Mi favor)</w:t>
            </w:r>
          </w:p>
          <w:p w14:paraId="58F046C7" w14:textId="3F2E93E6" w:rsidR="008C3355" w:rsidRPr="00877031" w:rsidRDefault="008C3355" w:rsidP="003D25C0">
            <w:pPr>
              <w:pStyle w:val="Prrafodelista"/>
              <w:spacing w:before="240" w:after="240" w:line="240" w:lineRule="auto"/>
              <w:ind w:left="144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0DCD84B" w14:textId="7A5B3DA2" w:rsidR="003A7E17" w:rsidRPr="00877031" w:rsidRDefault="008C3355" w:rsidP="003A7E17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Se requiere que </w:t>
            </w:r>
            <w:r w:rsidR="003A7E17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en </w:t>
            </w:r>
            <w:r w:rsidR="00F1367C" w:rsidRPr="00877031">
              <w:rPr>
                <w:rFonts w:ascii="Arial" w:eastAsia="Times New Roman" w:hAnsi="Arial" w:cs="Arial"/>
                <w:sz w:val="16"/>
                <w:szCs w:val="16"/>
              </w:rPr>
              <w:t>cua</w:t>
            </w:r>
            <w:r w:rsidR="0058325C" w:rsidRPr="00877031">
              <w:rPr>
                <w:rFonts w:ascii="Arial" w:eastAsia="Times New Roman" w:hAnsi="Arial" w:cs="Arial"/>
                <w:sz w:val="16"/>
                <w:szCs w:val="16"/>
              </w:rPr>
              <w:t>n</w:t>
            </w:r>
            <w:r w:rsidR="00F1367C" w:rsidRPr="00877031">
              <w:rPr>
                <w:rFonts w:ascii="Arial" w:eastAsia="Times New Roman" w:hAnsi="Arial" w:cs="Arial"/>
                <w:sz w:val="16"/>
                <w:szCs w:val="16"/>
              </w:rPr>
              <w:t>t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o el cliente termine con el llenado de los datos Obligatorios para la consulta a la RENAPO, se ejecute 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en automático 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la validación al sistema de R</w:t>
            </w:r>
            <w:r w:rsidR="003A7E17" w:rsidRPr="00877031">
              <w:rPr>
                <w:rFonts w:ascii="Arial" w:eastAsia="Times New Roman" w:hAnsi="Arial" w:cs="Arial"/>
                <w:sz w:val="16"/>
                <w:szCs w:val="16"/>
              </w:rPr>
              <w:t>ENAPO en línea</w:t>
            </w:r>
            <w:r w:rsidR="00884411" w:rsidRPr="00877031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D96EE7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consultar </w:t>
            </w:r>
            <w:r w:rsidR="000E1524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>FR-PA-OA-2205</w:t>
            </w:r>
            <w:r w:rsidR="00A466FE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 Validar datos del cliente en RENAPO</w:t>
            </w:r>
            <w:r w:rsidR="00FD03D3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>:</w:t>
            </w:r>
          </w:p>
          <w:p w14:paraId="621D76C7" w14:textId="77777777" w:rsidR="003D25C0" w:rsidRPr="00877031" w:rsidRDefault="003D25C0" w:rsidP="003D25C0">
            <w:pPr>
              <w:pStyle w:val="Prrafodelista"/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5B06EB8" w14:textId="0707F5B9" w:rsidR="003D25C0" w:rsidRPr="00877031" w:rsidRDefault="00FD03D3" w:rsidP="00FD03D3">
            <w:pPr>
              <w:pStyle w:val="Prrafodelista"/>
              <w:numPr>
                <w:ilvl w:val="1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En caso que la RENAPO envié como respuesta el dato del CURP, se deberá integrar en el campo CURP (deshabilitado)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25CD4FEA" w14:textId="47D4497C" w:rsidR="00FD03D3" w:rsidRPr="00877031" w:rsidRDefault="003D25C0" w:rsidP="00884411">
            <w:pPr>
              <w:pStyle w:val="Prrafodelista"/>
              <w:numPr>
                <w:ilvl w:val="2"/>
                <w:numId w:val="38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Cuando se cuente con el dato del CURP el sistema 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>desplegará en pantalla</w:t>
            </w:r>
            <w:r w:rsidR="00FD03D3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el resto de los datos para la Originación, incluida la sección de Aviso de Privacidad (</w:t>
            </w:r>
            <w:r w:rsidR="000E1524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>FR-PA-OA-2206</w:t>
            </w:r>
            <w:r w:rsidR="00884411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Sección Aviso de Privacidad Cuentas a mi Favor (autoservicio</w:t>
            </w:r>
            <w:r w:rsidR="00FD03D3" w:rsidRPr="00877031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14:paraId="07D065F9" w14:textId="4D500C8F" w:rsidR="003D25C0" w:rsidRPr="00877031" w:rsidRDefault="003D25C0" w:rsidP="00884411">
            <w:pPr>
              <w:pStyle w:val="Prrafodelista"/>
              <w:numPr>
                <w:ilvl w:val="2"/>
                <w:numId w:val="38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El campo Celular, deberá ser pre-llenado en automático con el dato que se ingresó en la primer pantalla de seguridad </w:t>
            </w:r>
          </w:p>
          <w:p w14:paraId="40697FB0" w14:textId="1E3C3BD7" w:rsidR="003D25C0" w:rsidRPr="00877031" w:rsidRDefault="003D25C0" w:rsidP="003D25C0">
            <w:pPr>
              <w:pStyle w:val="Prrafodelista"/>
              <w:spacing w:before="240" w:after="240" w:line="240" w:lineRule="auto"/>
              <w:ind w:left="216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2958D1E" w14:textId="263A8038" w:rsidR="00FD03D3" w:rsidRPr="00877031" w:rsidRDefault="00FD03D3" w:rsidP="00FD03D3">
            <w:pPr>
              <w:pStyle w:val="Prrafodelista"/>
              <w:numPr>
                <w:ilvl w:val="1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En caso que la RENAPO no haya enviado información se le deberá 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>notificar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al cliente con un mensaje</w:t>
            </w:r>
            <w:r w:rsidR="00A466FE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mostrado en pantalla que se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requiere hacer validación de sus datos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y no desplegara el resto de los campos en pantalla</w:t>
            </w:r>
          </w:p>
          <w:p w14:paraId="3D60103E" w14:textId="25F380D5" w:rsidR="00FD03D3" w:rsidRPr="00877031" w:rsidRDefault="00FD03D3" w:rsidP="00413946">
            <w:pPr>
              <w:pStyle w:val="Prrafodelista"/>
              <w:numPr>
                <w:ilvl w:val="1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>En caso de existir un error en la comunicación el sistema deberá identificar el mensaje de error de acuerdo a los mensajes recibidos y mostrarlos en pantalla</w:t>
            </w:r>
            <w:r w:rsidR="00413946"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413946" w:rsidRPr="00877031">
              <w:rPr>
                <w:rFonts w:ascii="Arial" w:eastAsia="Times New Roman" w:hAnsi="Arial" w:cs="Arial"/>
                <w:b/>
                <w:sz w:val="16"/>
                <w:szCs w:val="16"/>
              </w:rPr>
              <w:t>(Anexo FR-PA-OA-2004 Mensajes en Front Cuenta a Mi Favor)</w:t>
            </w:r>
          </w:p>
          <w:p w14:paraId="3D73705A" w14:textId="5BD23F43" w:rsidR="008C3355" w:rsidRPr="00877031" w:rsidRDefault="000401C2" w:rsidP="000401C2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El campo Nacionalidad deberá ser 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>pre-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llenado en </w:t>
            </w:r>
            <w:r w:rsidR="003D25C0" w:rsidRPr="00877031">
              <w:rPr>
                <w:rFonts w:ascii="Arial" w:eastAsia="Times New Roman" w:hAnsi="Arial" w:cs="Arial"/>
                <w:sz w:val="16"/>
                <w:szCs w:val="16"/>
              </w:rPr>
              <w:t>automático con la Opción “Mexicana”</w:t>
            </w: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 cuando se integre el CURP y no deberá ser visible al usuario</w:t>
            </w:r>
            <w:r w:rsidR="003E508A" w:rsidRPr="00877031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0386C8C8" w14:textId="0BAF224E" w:rsidR="000401C2" w:rsidRPr="00877031" w:rsidRDefault="00615C94" w:rsidP="000401C2">
            <w:pPr>
              <w:pStyle w:val="Prrafodelista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sz w:val="16"/>
                <w:szCs w:val="16"/>
              </w:rPr>
              <w:t xml:space="preserve">La pantalla contendrá un campo donde se agregue el código de seguridad enviado via SMS de acuerdo a la </w:t>
            </w:r>
            <w:r w:rsidR="00196EEA" w:rsidRPr="00877031">
              <w:rPr>
                <w:rFonts w:ascii="Verdana" w:hAnsi="Verdana" w:cs="Arial"/>
                <w:b/>
                <w:i/>
                <w:sz w:val="16"/>
                <w:szCs w:val="16"/>
              </w:rPr>
              <w:t>FR-BE-2226 Código de Activación para cuneta N2 por WEB (autoservicio)</w:t>
            </w:r>
            <w:r w:rsidR="003D25C0" w:rsidRPr="00877031">
              <w:rPr>
                <w:rFonts w:ascii="Verdana" w:hAnsi="Verdana" w:cs="Arial"/>
                <w:b/>
                <w:sz w:val="16"/>
                <w:szCs w:val="16"/>
              </w:rPr>
              <w:t>,</w:t>
            </w:r>
            <w:r w:rsidR="003D25C0" w:rsidRPr="00877031">
              <w:rPr>
                <w:rFonts w:ascii="Verdana" w:hAnsi="Verdana" w:cs="Arial"/>
                <w:sz w:val="16"/>
                <w:szCs w:val="16"/>
              </w:rPr>
              <w:t xml:space="preserve"> el cual deberá poder ser identificado por los sistemas necesarios para permitir la Originación de la cuenta</w:t>
            </w:r>
            <w:r w:rsidR="008B4C76" w:rsidRPr="00877031">
              <w:rPr>
                <w:rFonts w:ascii="Verdana" w:hAnsi="Verdana" w:cs="Arial"/>
                <w:sz w:val="16"/>
                <w:szCs w:val="16"/>
              </w:rPr>
              <w:t xml:space="preserve"> como se describe en la </w:t>
            </w:r>
            <w:r w:rsidR="008B4C76" w:rsidRPr="00877031">
              <w:rPr>
                <w:rFonts w:ascii="Verdana" w:hAnsi="Verdana" w:cs="Arial"/>
                <w:i/>
                <w:sz w:val="16"/>
                <w:szCs w:val="16"/>
              </w:rPr>
              <w:t>FR-PA-OA-</w:t>
            </w:r>
            <w:r w:rsidR="000E1524" w:rsidRPr="00877031">
              <w:rPr>
                <w:rFonts w:ascii="Verdana" w:hAnsi="Verdana" w:cs="Arial"/>
                <w:i/>
                <w:sz w:val="16"/>
                <w:szCs w:val="16"/>
              </w:rPr>
              <w:t>220</w:t>
            </w:r>
            <w:r w:rsidR="008B4C76" w:rsidRPr="00877031">
              <w:rPr>
                <w:rFonts w:ascii="Verdana" w:hAnsi="Verdana" w:cs="Arial"/>
                <w:i/>
                <w:sz w:val="16"/>
                <w:szCs w:val="16"/>
              </w:rPr>
              <w:t xml:space="preserve">4 </w:t>
            </w:r>
            <w:r w:rsidR="008B4C76" w:rsidRPr="00877031">
              <w:rPr>
                <w:rFonts w:ascii="Arial" w:eastAsia="Times New Roman" w:hAnsi="Arial" w:cs="Arial"/>
                <w:i/>
                <w:sz w:val="16"/>
                <w:szCs w:val="16"/>
              </w:rPr>
              <w:t>Validación del código de Seguridad enviado via SMS</w:t>
            </w:r>
          </w:p>
          <w:p w14:paraId="022203C6" w14:textId="77777777" w:rsidR="00EA36C0" w:rsidRPr="00401927" w:rsidRDefault="00EA36C0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highlight w:val="green"/>
              </w:rPr>
            </w:pPr>
          </w:p>
          <w:p w14:paraId="35CDEA2F" w14:textId="42A8C4B5" w:rsidR="00EA36C0" w:rsidRDefault="00EA36C0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401927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Continuar con lo descrito en FR-PA-OA-2003 Crear Solicitud en automático</w:t>
            </w:r>
            <w:r w:rsidR="004359F5" w:rsidRPr="00401927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 xml:space="preserve"> Oportunidad N2</w:t>
            </w:r>
          </w:p>
          <w:p w14:paraId="379DEE08" w14:textId="77777777" w:rsidR="00EA36C0" w:rsidRDefault="00EA36C0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278C02" w14:textId="77777777" w:rsidR="005A22FB" w:rsidRDefault="005A22FB" w:rsidP="005A22F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 debe apegar a las siguientes reglas:</w:t>
            </w:r>
          </w:p>
          <w:p w14:paraId="0E32FD40" w14:textId="77777777" w:rsidR="005A22FB" w:rsidRPr="003D25C0" w:rsidRDefault="005A22FB" w:rsidP="005A22FB">
            <w:pPr>
              <w:pStyle w:val="REPORT10"/>
              <w:spacing w:before="0" w:after="0"/>
              <w:rPr>
                <w:b w:val="0"/>
                <w:i/>
              </w:rPr>
            </w:pPr>
            <w:r w:rsidRPr="003D25C0">
              <w:rPr>
                <w:b w:val="0"/>
                <w:i/>
              </w:rPr>
              <w:t>BR-PA-OA-1017</w:t>
            </w:r>
            <w:r w:rsidRPr="003D25C0">
              <w:rPr>
                <w:b w:val="0"/>
                <w:i/>
              </w:rPr>
              <w:tab/>
              <w:t>Datos Requeridos para apertura de Cuenta de Ahorro Nivel 2</w:t>
            </w:r>
            <w:r w:rsidRPr="003D25C0" w:rsidDel="00B34A69">
              <w:rPr>
                <w:b w:val="0"/>
                <w:i/>
              </w:rPr>
              <w:t xml:space="preserve"> </w:t>
            </w:r>
          </w:p>
          <w:p w14:paraId="71716607" w14:textId="7B4D5E09" w:rsidR="00D8015C" w:rsidRDefault="00D8015C" w:rsidP="00D8015C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3D25C0">
              <w:rPr>
                <w:rFonts w:ascii="Arial" w:eastAsia="Times New Roman" w:hAnsi="Arial" w:cs="Arial"/>
                <w:i/>
                <w:sz w:val="16"/>
                <w:szCs w:val="16"/>
              </w:rPr>
              <w:lastRenderedPageBreak/>
              <w:t>FR-BP-002_datos_de_business_partner</w:t>
            </w:r>
            <w:r w:rsidRPr="003D25C0" w:rsidDel="00B34A69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Pr="003D25C0">
              <w:rPr>
                <w:rFonts w:ascii="Arial" w:eastAsia="Times New Roman" w:hAnsi="Arial" w:cs="Arial"/>
                <w:i/>
                <w:sz w:val="16"/>
                <w:szCs w:val="16"/>
              </w:rPr>
              <w:t>se debe crear un solicitante Nivel 2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3D25C0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63F60D84" w14:textId="77777777" w:rsidR="00D8015C" w:rsidRPr="00D8015C" w:rsidRDefault="00D8015C" w:rsidP="005A22FB">
            <w:pPr>
              <w:pStyle w:val="REPORT10"/>
              <w:spacing w:before="0" w:after="0"/>
              <w:rPr>
                <w:lang w:val="es-MX"/>
              </w:rPr>
            </w:pPr>
          </w:p>
          <w:p w14:paraId="03F77215" w14:textId="540347FE" w:rsidR="005A22FB" w:rsidRPr="005A22FB" w:rsidRDefault="005A22FB" w:rsidP="00AF21A9">
            <w:pPr>
              <w:pStyle w:val="REPORT10"/>
              <w:spacing w:before="0" w:after="0"/>
              <w:rPr>
                <w:b w:val="0"/>
                <w:bCs w:val="0"/>
                <w:color w:val="auto"/>
              </w:rPr>
            </w:pPr>
          </w:p>
        </w:tc>
      </w:tr>
      <w:tr w:rsidR="00626ED8" w:rsidRPr="00B66AF6" w14:paraId="03F7721A" w14:textId="77777777" w:rsidTr="005A6984">
        <w:trPr>
          <w:trHeight w:val="748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03F77217" w14:textId="64D15F98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3F77218" w14:textId="77777777" w:rsidR="00626ED8" w:rsidRPr="00440C5A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F77219" w14:textId="0220CEE5" w:rsidR="00626ED8" w:rsidRDefault="00C202C6" w:rsidP="00614943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BP</w:t>
            </w:r>
            <w:r w:rsidR="007D7B4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1494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solicitante</w:t>
            </w:r>
          </w:p>
        </w:tc>
      </w:tr>
      <w:tr w:rsidR="00626ED8" w:rsidRPr="001B6EE1" w14:paraId="03F7721D" w14:textId="77777777" w:rsidTr="00A71AA8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03F7721B" w14:textId="77777777" w:rsidR="00626ED8" w:rsidRPr="00B421CB" w:rsidRDefault="00626ED8" w:rsidP="00A71AA8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03F7721C" w14:textId="2A04CD1B" w:rsidR="00626ED8" w:rsidRPr="00547933" w:rsidRDefault="00626ED8" w:rsidP="00A71AA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03F77220" w14:textId="06854019" w:rsidR="003D488D" w:rsidRPr="003D488D" w:rsidRDefault="003D488D" w:rsidP="00B34A69">
      <w:pPr>
        <w:spacing w:before="360" w:after="360" w:line="240" w:lineRule="auto"/>
        <w:rPr>
          <w:sz w:val="32"/>
          <w:szCs w:val="32"/>
        </w:rPr>
      </w:pPr>
      <w:r w:rsidRPr="002512F6">
        <w:rPr>
          <w:b/>
          <w:sz w:val="22"/>
          <w:szCs w:val="22"/>
        </w:rPr>
        <w:t>C</w:t>
      </w:r>
      <w:r w:rsidR="007C71AF">
        <w:rPr>
          <w:b/>
          <w:sz w:val="22"/>
          <w:szCs w:val="22"/>
        </w:rPr>
        <w:t>ONTROL</w:t>
      </w:r>
      <w:r w:rsidRPr="002512F6">
        <w:rPr>
          <w:b/>
          <w:sz w:val="22"/>
          <w:szCs w:val="22"/>
        </w:rPr>
        <w:t xml:space="preserve"> </w:t>
      </w:r>
      <w:r w:rsidR="007C71AF">
        <w:rPr>
          <w:b/>
          <w:sz w:val="22"/>
          <w:szCs w:val="22"/>
        </w:rPr>
        <w:t>DE</w:t>
      </w:r>
      <w:r w:rsidRPr="002512F6">
        <w:rPr>
          <w:b/>
          <w:sz w:val="22"/>
          <w:szCs w:val="22"/>
        </w:rPr>
        <w:t xml:space="preserve"> </w:t>
      </w:r>
      <w:r w:rsidR="007C71AF">
        <w:rPr>
          <w:b/>
          <w:sz w:val="22"/>
          <w:szCs w:val="22"/>
        </w:rPr>
        <w:t>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138"/>
        <w:gridCol w:w="960"/>
        <w:gridCol w:w="2565"/>
        <w:gridCol w:w="2113"/>
        <w:gridCol w:w="1559"/>
      </w:tblGrid>
      <w:tr w:rsidR="003D488D" w:rsidRPr="003D488D" w14:paraId="03F77227" w14:textId="77777777" w:rsidTr="008305A1">
        <w:trPr>
          <w:trHeight w:val="903"/>
        </w:trPr>
        <w:tc>
          <w:tcPr>
            <w:tcW w:w="1036" w:type="dxa"/>
            <w:shd w:val="clear" w:color="auto" w:fill="DBE5F1" w:themeFill="accent1" w:themeFillTint="33"/>
            <w:vAlign w:val="center"/>
            <w:hideMark/>
          </w:tcPr>
          <w:p w14:paraId="03F77221" w14:textId="77777777" w:rsidR="003D488D" w:rsidRPr="002512F6" w:rsidRDefault="003D488D" w:rsidP="002512F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Fecha solicitud</w:t>
            </w:r>
          </w:p>
        </w:tc>
        <w:tc>
          <w:tcPr>
            <w:tcW w:w="1138" w:type="dxa"/>
            <w:shd w:val="clear" w:color="auto" w:fill="DBE5F1" w:themeFill="accent1" w:themeFillTint="33"/>
            <w:vAlign w:val="center"/>
            <w:hideMark/>
          </w:tcPr>
          <w:p w14:paraId="03F77222" w14:textId="77777777" w:rsidR="003D488D" w:rsidRPr="002512F6" w:rsidRDefault="003D488D" w:rsidP="002512F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Fecha cambio</w:t>
            </w:r>
          </w:p>
        </w:tc>
        <w:tc>
          <w:tcPr>
            <w:tcW w:w="960" w:type="dxa"/>
            <w:shd w:val="clear" w:color="auto" w:fill="DBE5F1" w:themeFill="accent1" w:themeFillTint="33"/>
            <w:vAlign w:val="center"/>
            <w:hideMark/>
          </w:tcPr>
          <w:p w14:paraId="03F77223" w14:textId="77777777" w:rsidR="003D488D" w:rsidRPr="002512F6" w:rsidRDefault="003D488D" w:rsidP="002512F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Versión</w:t>
            </w:r>
          </w:p>
        </w:tc>
        <w:tc>
          <w:tcPr>
            <w:tcW w:w="2565" w:type="dxa"/>
            <w:shd w:val="clear" w:color="auto" w:fill="DBE5F1" w:themeFill="accent1" w:themeFillTint="33"/>
            <w:vAlign w:val="center"/>
            <w:hideMark/>
          </w:tcPr>
          <w:p w14:paraId="03F77224" w14:textId="77777777" w:rsidR="003D488D" w:rsidRPr="002512F6" w:rsidRDefault="003D488D" w:rsidP="007F531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2113" w:type="dxa"/>
            <w:shd w:val="clear" w:color="auto" w:fill="DBE5F1" w:themeFill="accent1" w:themeFillTint="33"/>
            <w:vAlign w:val="center"/>
            <w:hideMark/>
          </w:tcPr>
          <w:p w14:paraId="03F77225" w14:textId="77777777" w:rsidR="003D488D" w:rsidRPr="002512F6" w:rsidRDefault="003D488D" w:rsidP="007F531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3F77226" w14:textId="77777777" w:rsidR="003D488D" w:rsidRPr="002512F6" w:rsidRDefault="003D488D" w:rsidP="007F5319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Control de cambio asociado</w:t>
            </w:r>
          </w:p>
        </w:tc>
      </w:tr>
      <w:tr w:rsidR="00440C5A" w:rsidRPr="00680332" w14:paraId="03F7722E" w14:textId="77777777" w:rsidTr="008305A1">
        <w:trPr>
          <w:trHeight w:val="342"/>
        </w:trPr>
        <w:tc>
          <w:tcPr>
            <w:tcW w:w="1036" w:type="dxa"/>
            <w:shd w:val="clear" w:color="auto" w:fill="auto"/>
            <w:vAlign w:val="center"/>
            <w:hideMark/>
          </w:tcPr>
          <w:p w14:paraId="03F77228" w14:textId="40C2D2DA" w:rsidR="00440C5A" w:rsidRPr="002512F6" w:rsidRDefault="006B64D5" w:rsidP="002512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</w:t>
            </w:r>
            <w:r w:rsid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14:paraId="03F77229" w14:textId="77777777" w:rsidR="00440C5A" w:rsidRPr="002512F6" w:rsidRDefault="00440C5A" w:rsidP="002512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3F7722A" w14:textId="77777777" w:rsidR="00440C5A" w:rsidRPr="002512F6" w:rsidRDefault="002512F6" w:rsidP="002512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2565" w:type="dxa"/>
            <w:shd w:val="clear" w:color="auto" w:fill="auto"/>
            <w:vAlign w:val="center"/>
            <w:hideMark/>
          </w:tcPr>
          <w:p w14:paraId="03F7722B" w14:textId="77777777" w:rsidR="00440C5A" w:rsidRPr="002512F6" w:rsidRDefault="00440C5A" w:rsidP="002512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Versión Inicial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03F7722C" w14:textId="5B57F534" w:rsidR="00440C5A" w:rsidRPr="002512F6" w:rsidRDefault="006B64D5" w:rsidP="002512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Roberto Román</w:t>
            </w:r>
          </w:p>
        </w:tc>
        <w:tc>
          <w:tcPr>
            <w:tcW w:w="1559" w:type="dxa"/>
            <w:vAlign w:val="center"/>
          </w:tcPr>
          <w:p w14:paraId="03F7722D" w14:textId="623CC95D" w:rsidR="00440C5A" w:rsidRPr="002512F6" w:rsidRDefault="002617E2" w:rsidP="002512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C81047" w:rsidRPr="002512F6" w14:paraId="0744D971" w14:textId="77777777" w:rsidTr="00A71AA8">
        <w:trPr>
          <w:trHeight w:val="342"/>
        </w:trPr>
        <w:tc>
          <w:tcPr>
            <w:tcW w:w="1036" w:type="dxa"/>
            <w:shd w:val="clear" w:color="auto" w:fill="auto"/>
            <w:vAlign w:val="center"/>
            <w:hideMark/>
          </w:tcPr>
          <w:p w14:paraId="1B11B5E1" w14:textId="0531CA25" w:rsidR="00C81047" w:rsidRPr="002512F6" w:rsidRDefault="006B64D5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  <w:r w:rsidR="00C810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</w:t>
            </w:r>
            <w:r w:rsidR="00C810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14:paraId="117B417F" w14:textId="77777777" w:rsidR="00C81047" w:rsidRPr="002512F6" w:rsidRDefault="00C81047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8C726D" w14:textId="6557307B" w:rsidR="00C81047" w:rsidRPr="002512F6" w:rsidRDefault="006B64D5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2565" w:type="dxa"/>
            <w:shd w:val="clear" w:color="auto" w:fill="auto"/>
            <w:vAlign w:val="center"/>
            <w:hideMark/>
          </w:tcPr>
          <w:p w14:paraId="670E9427" w14:textId="6A0ACB79" w:rsidR="00C81047" w:rsidRPr="002512F6" w:rsidRDefault="006B64D5" w:rsidP="00B34A6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Revisión Proceso de Originación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35568884" w14:textId="65EDACCB" w:rsidR="00C81047" w:rsidRPr="002512F6" w:rsidRDefault="006B64D5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Nancy Ciprian / Ana Luz Salazar / Roberto Román</w:t>
            </w:r>
          </w:p>
        </w:tc>
        <w:tc>
          <w:tcPr>
            <w:tcW w:w="1559" w:type="dxa"/>
            <w:vAlign w:val="center"/>
          </w:tcPr>
          <w:p w14:paraId="53BFFC74" w14:textId="77777777" w:rsidR="00C81047" w:rsidRPr="002512F6" w:rsidRDefault="00C81047" w:rsidP="00A71A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614943" w:rsidRPr="002512F6" w14:paraId="0B3E3368" w14:textId="77777777" w:rsidTr="00A71AA8">
        <w:trPr>
          <w:trHeight w:val="342"/>
        </w:trPr>
        <w:tc>
          <w:tcPr>
            <w:tcW w:w="1036" w:type="dxa"/>
            <w:shd w:val="clear" w:color="auto" w:fill="auto"/>
            <w:vAlign w:val="center"/>
          </w:tcPr>
          <w:p w14:paraId="2BC5F0BE" w14:textId="7AF8CDEB" w:rsidR="00614943" w:rsidRPr="00550F9B" w:rsidRDefault="00614943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0F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08/09/2015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3B17E37" w14:textId="77777777" w:rsidR="00614943" w:rsidRPr="00550F9B" w:rsidRDefault="00614943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B43F1FA" w14:textId="3B4E12E8" w:rsidR="00614943" w:rsidRPr="00550F9B" w:rsidRDefault="005D1807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0F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68A6D02C" w14:textId="6F49B025" w:rsidR="00614943" w:rsidRPr="00550F9B" w:rsidRDefault="00614943" w:rsidP="00B34A6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0F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Informacion proveniente de canal participante para la Originacion automática del BP solicitante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28D0558" w14:textId="78F77B31" w:rsidR="00614943" w:rsidRPr="00550F9B" w:rsidRDefault="00614943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0F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Nancy Ciprian</w:t>
            </w:r>
          </w:p>
        </w:tc>
        <w:tc>
          <w:tcPr>
            <w:tcW w:w="1559" w:type="dxa"/>
            <w:vAlign w:val="center"/>
          </w:tcPr>
          <w:p w14:paraId="5712E73F" w14:textId="493DFB77" w:rsidR="00614943" w:rsidRPr="00550F9B" w:rsidRDefault="00614943" w:rsidP="00A71A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0F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2D7054" w:rsidRPr="002512F6" w14:paraId="11B7EA79" w14:textId="77777777" w:rsidTr="00A71AA8">
        <w:trPr>
          <w:trHeight w:val="342"/>
        </w:trPr>
        <w:tc>
          <w:tcPr>
            <w:tcW w:w="1036" w:type="dxa"/>
            <w:shd w:val="clear" w:color="auto" w:fill="auto"/>
            <w:vAlign w:val="center"/>
          </w:tcPr>
          <w:p w14:paraId="470B53B9" w14:textId="77777777" w:rsidR="002D7054" w:rsidRPr="00614943" w:rsidRDefault="002D7054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1897C6A3" w14:textId="57AAED3D" w:rsidR="002D7054" w:rsidRPr="00877031" w:rsidRDefault="002D7054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28-Jun-2016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1AC1A4F" w14:textId="535C14DD" w:rsidR="002D7054" w:rsidRPr="00877031" w:rsidRDefault="002D7054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1279F9EE" w14:textId="7CD357B6" w:rsidR="002D7054" w:rsidRPr="00877031" w:rsidRDefault="000E1524" w:rsidP="00B34A6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Ajuste a Productivo con R7</w:t>
            </w:r>
            <w:r w:rsidR="002D7054"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y se agrega la nueva </w:t>
            </w: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funcionalidad para R9 </w:t>
            </w:r>
            <w:r w:rsidR="002D7054"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autoservicio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4841ED" w14:textId="77777777" w:rsidR="002D7054" w:rsidRPr="00877031" w:rsidRDefault="002D7054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Nancy Ciprian</w:t>
            </w:r>
          </w:p>
          <w:p w14:paraId="6C75DFE6" w14:textId="208243C9" w:rsidR="002D7054" w:rsidRPr="00877031" w:rsidRDefault="002D7054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Gerardo Pedroza</w:t>
            </w:r>
          </w:p>
        </w:tc>
        <w:tc>
          <w:tcPr>
            <w:tcW w:w="1559" w:type="dxa"/>
            <w:vAlign w:val="center"/>
          </w:tcPr>
          <w:p w14:paraId="011B5C7D" w14:textId="4F40C6B3" w:rsidR="002D7054" w:rsidRPr="00877031" w:rsidRDefault="003D383B" w:rsidP="00A71A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70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SRA_2264CSMO</w:t>
            </w:r>
          </w:p>
        </w:tc>
      </w:tr>
      <w:tr w:rsidR="00877031" w:rsidRPr="002512F6" w14:paraId="01436837" w14:textId="77777777" w:rsidTr="00A71AA8">
        <w:trPr>
          <w:trHeight w:val="342"/>
        </w:trPr>
        <w:tc>
          <w:tcPr>
            <w:tcW w:w="1036" w:type="dxa"/>
            <w:shd w:val="clear" w:color="auto" w:fill="auto"/>
            <w:vAlign w:val="center"/>
          </w:tcPr>
          <w:p w14:paraId="57A3880A" w14:textId="77777777" w:rsidR="00877031" w:rsidRPr="00614943" w:rsidRDefault="00877031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37A6C153" w14:textId="1201BCC2" w:rsidR="00877031" w:rsidRDefault="00877031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13-OCT-2016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35350E4" w14:textId="67B3097C" w:rsidR="00877031" w:rsidRDefault="00877031" w:rsidP="00A71AA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3.1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E52F618" w14:textId="7EB04779" w:rsidR="00877031" w:rsidRDefault="00877031" w:rsidP="00B34A6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Ingreso de creación de BP mediante información de archivo de otras empresas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B2E6DD" w14:textId="77777777" w:rsidR="00877031" w:rsidRDefault="00877031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Nancy Ciprian</w:t>
            </w:r>
          </w:p>
          <w:p w14:paraId="4FB7EA8F" w14:textId="6DE7281E" w:rsidR="00877031" w:rsidRDefault="00877031" w:rsidP="006B64D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Gerardo Pedroza</w:t>
            </w:r>
          </w:p>
        </w:tc>
        <w:tc>
          <w:tcPr>
            <w:tcW w:w="1559" w:type="dxa"/>
            <w:vAlign w:val="center"/>
          </w:tcPr>
          <w:p w14:paraId="5DAE42BE" w14:textId="54F5EF75" w:rsidR="00877031" w:rsidRPr="003D383B" w:rsidRDefault="007D51B4" w:rsidP="00A71A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7D51B4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SRA_2320CSMO</w:t>
            </w:r>
          </w:p>
        </w:tc>
      </w:tr>
    </w:tbl>
    <w:p w14:paraId="03F7722F" w14:textId="294F9A82" w:rsidR="003D488D" w:rsidRDefault="003D488D" w:rsidP="00C81047">
      <w:pPr>
        <w:tabs>
          <w:tab w:val="left" w:pos="2009"/>
        </w:tabs>
      </w:pPr>
    </w:p>
    <w:p w14:paraId="03F77230" w14:textId="77777777" w:rsidR="00DF2843" w:rsidRDefault="00DF2843" w:rsidP="003D488D">
      <w:pPr>
        <w:tabs>
          <w:tab w:val="left" w:pos="2656"/>
        </w:tabs>
      </w:pPr>
    </w:p>
    <w:p w14:paraId="03F77231" w14:textId="77777777" w:rsidR="00DF2843" w:rsidRDefault="00DF2843" w:rsidP="003D488D">
      <w:pPr>
        <w:tabs>
          <w:tab w:val="left" w:pos="2656"/>
        </w:tabs>
      </w:pPr>
    </w:p>
    <w:sectPr w:rsidR="00DF2843" w:rsidSect="00FE03C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BDB2C" w14:textId="77777777" w:rsidR="00F01B05" w:rsidRDefault="00F01B05" w:rsidP="003D488D">
      <w:pPr>
        <w:spacing w:before="0" w:after="0" w:line="240" w:lineRule="auto"/>
      </w:pPr>
      <w:r>
        <w:separator/>
      </w:r>
    </w:p>
  </w:endnote>
  <w:endnote w:type="continuationSeparator" w:id="0">
    <w:p w14:paraId="4D0AF70C" w14:textId="77777777" w:rsidR="00F01B05" w:rsidRDefault="00F01B05" w:rsidP="003D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77237" w14:textId="77777777" w:rsidR="00B421CB" w:rsidRDefault="00B421CB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EFB4A" w14:textId="77777777" w:rsidR="00F01B05" w:rsidRDefault="00F01B05" w:rsidP="003D488D">
      <w:pPr>
        <w:spacing w:before="0" w:after="0" w:line="240" w:lineRule="auto"/>
      </w:pPr>
      <w:r>
        <w:separator/>
      </w:r>
    </w:p>
  </w:footnote>
  <w:footnote w:type="continuationSeparator" w:id="0">
    <w:p w14:paraId="30B7FC7E" w14:textId="77777777" w:rsidR="00F01B05" w:rsidRDefault="00F01B05" w:rsidP="003D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77236" w14:textId="77777777" w:rsidR="003D488D" w:rsidRDefault="003D488D">
    <w:pPr>
      <w:pStyle w:val="Encabezado"/>
    </w:pPr>
    <w:r>
      <w:rPr>
        <w:noProof/>
      </w:rPr>
      <w:drawing>
        <wp:inline distT="0" distB="0" distL="0" distR="0" wp14:anchorId="03F77238" wp14:editId="03F77239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20D"/>
    <w:multiLevelType w:val="hybridMultilevel"/>
    <w:tmpl w:val="4D647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F6A6E"/>
    <w:multiLevelType w:val="hybridMultilevel"/>
    <w:tmpl w:val="B9E8B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7422C"/>
    <w:multiLevelType w:val="hybridMultilevel"/>
    <w:tmpl w:val="292CE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D73EE"/>
    <w:multiLevelType w:val="hybridMultilevel"/>
    <w:tmpl w:val="8E70F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61CCC"/>
    <w:multiLevelType w:val="hybridMultilevel"/>
    <w:tmpl w:val="01660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37A52"/>
    <w:multiLevelType w:val="hybridMultilevel"/>
    <w:tmpl w:val="E9725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32D65"/>
    <w:multiLevelType w:val="hybridMultilevel"/>
    <w:tmpl w:val="911EB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E4E1F"/>
    <w:multiLevelType w:val="hybridMultilevel"/>
    <w:tmpl w:val="60CE2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1952F2"/>
    <w:multiLevelType w:val="hybridMultilevel"/>
    <w:tmpl w:val="C9426D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A5FFE"/>
    <w:multiLevelType w:val="hybridMultilevel"/>
    <w:tmpl w:val="A354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53DCD"/>
    <w:multiLevelType w:val="hybridMultilevel"/>
    <w:tmpl w:val="33C432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9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1"/>
  </w:num>
  <w:num w:numId="27">
    <w:abstractNumId w:val="6"/>
  </w:num>
  <w:num w:numId="2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"/>
  </w:num>
  <w:num w:numId="31">
    <w:abstractNumId w:val="12"/>
  </w:num>
  <w:num w:numId="32">
    <w:abstractNumId w:val="0"/>
  </w:num>
  <w:num w:numId="33">
    <w:abstractNumId w:val="4"/>
  </w:num>
  <w:num w:numId="34">
    <w:abstractNumId w:val="5"/>
  </w:num>
  <w:num w:numId="35">
    <w:abstractNumId w:val="2"/>
  </w:num>
  <w:num w:numId="36">
    <w:abstractNumId w:val="10"/>
  </w:num>
  <w:num w:numId="37">
    <w:abstractNumId w:val="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8D"/>
    <w:rsid w:val="000401C2"/>
    <w:rsid w:val="00041CE6"/>
    <w:rsid w:val="0004468E"/>
    <w:rsid w:val="00050DF3"/>
    <w:rsid w:val="00051A0F"/>
    <w:rsid w:val="00055E27"/>
    <w:rsid w:val="000633C3"/>
    <w:rsid w:val="000732DE"/>
    <w:rsid w:val="00080578"/>
    <w:rsid w:val="00080975"/>
    <w:rsid w:val="00080B0C"/>
    <w:rsid w:val="000A5AE5"/>
    <w:rsid w:val="000C20F6"/>
    <w:rsid w:val="000C45BD"/>
    <w:rsid w:val="000C7472"/>
    <w:rsid w:val="000D4A54"/>
    <w:rsid w:val="000E1524"/>
    <w:rsid w:val="00117C90"/>
    <w:rsid w:val="0014280C"/>
    <w:rsid w:val="00142ED9"/>
    <w:rsid w:val="00160740"/>
    <w:rsid w:val="0016107E"/>
    <w:rsid w:val="0017623D"/>
    <w:rsid w:val="001909C5"/>
    <w:rsid w:val="00195C9B"/>
    <w:rsid w:val="00196EEA"/>
    <w:rsid w:val="001B1552"/>
    <w:rsid w:val="001B5312"/>
    <w:rsid w:val="001B61DA"/>
    <w:rsid w:val="001C184D"/>
    <w:rsid w:val="001F34A1"/>
    <w:rsid w:val="00210AC8"/>
    <w:rsid w:val="00212E0D"/>
    <w:rsid w:val="00222E73"/>
    <w:rsid w:val="00225C76"/>
    <w:rsid w:val="00227750"/>
    <w:rsid w:val="00227E06"/>
    <w:rsid w:val="002512F6"/>
    <w:rsid w:val="002617E2"/>
    <w:rsid w:val="00263806"/>
    <w:rsid w:val="002776A5"/>
    <w:rsid w:val="002851C1"/>
    <w:rsid w:val="00291CDA"/>
    <w:rsid w:val="002A7679"/>
    <w:rsid w:val="002B055F"/>
    <w:rsid w:val="002C0D7C"/>
    <w:rsid w:val="002D7054"/>
    <w:rsid w:val="002F0132"/>
    <w:rsid w:val="002F67B6"/>
    <w:rsid w:val="00301BE7"/>
    <w:rsid w:val="003072FB"/>
    <w:rsid w:val="0031253C"/>
    <w:rsid w:val="003211C1"/>
    <w:rsid w:val="003243D1"/>
    <w:rsid w:val="00326AC9"/>
    <w:rsid w:val="00340C2A"/>
    <w:rsid w:val="00344323"/>
    <w:rsid w:val="0034723B"/>
    <w:rsid w:val="00366A78"/>
    <w:rsid w:val="00366DE4"/>
    <w:rsid w:val="003725C4"/>
    <w:rsid w:val="00377074"/>
    <w:rsid w:val="00382320"/>
    <w:rsid w:val="003940A2"/>
    <w:rsid w:val="00394C4E"/>
    <w:rsid w:val="003A1FD6"/>
    <w:rsid w:val="003A7E17"/>
    <w:rsid w:val="003B397C"/>
    <w:rsid w:val="003C15D0"/>
    <w:rsid w:val="003C4EC5"/>
    <w:rsid w:val="003C5EAD"/>
    <w:rsid w:val="003C6D3C"/>
    <w:rsid w:val="003D25C0"/>
    <w:rsid w:val="003D383B"/>
    <w:rsid w:val="003D488D"/>
    <w:rsid w:val="003E508A"/>
    <w:rsid w:val="003F194F"/>
    <w:rsid w:val="00401927"/>
    <w:rsid w:val="004039F5"/>
    <w:rsid w:val="00413946"/>
    <w:rsid w:val="004171DF"/>
    <w:rsid w:val="004359F5"/>
    <w:rsid w:val="00436956"/>
    <w:rsid w:val="00437C6F"/>
    <w:rsid w:val="00440C5A"/>
    <w:rsid w:val="004463F5"/>
    <w:rsid w:val="00447098"/>
    <w:rsid w:val="0045196B"/>
    <w:rsid w:val="0046707B"/>
    <w:rsid w:val="00470829"/>
    <w:rsid w:val="00483180"/>
    <w:rsid w:val="00483E2E"/>
    <w:rsid w:val="004A4410"/>
    <w:rsid w:val="004B40C6"/>
    <w:rsid w:val="004C1186"/>
    <w:rsid w:val="004D7DB2"/>
    <w:rsid w:val="004E788B"/>
    <w:rsid w:val="005035EA"/>
    <w:rsid w:val="00505DDC"/>
    <w:rsid w:val="00515F86"/>
    <w:rsid w:val="00527A82"/>
    <w:rsid w:val="00545190"/>
    <w:rsid w:val="00547933"/>
    <w:rsid w:val="00550F9B"/>
    <w:rsid w:val="00553E48"/>
    <w:rsid w:val="00563354"/>
    <w:rsid w:val="005759E1"/>
    <w:rsid w:val="0058325C"/>
    <w:rsid w:val="005A22FB"/>
    <w:rsid w:val="005A6984"/>
    <w:rsid w:val="005A7189"/>
    <w:rsid w:val="005C2AD1"/>
    <w:rsid w:val="005C3B68"/>
    <w:rsid w:val="005D1807"/>
    <w:rsid w:val="005D1A77"/>
    <w:rsid w:val="005D566A"/>
    <w:rsid w:val="005E2A62"/>
    <w:rsid w:val="00603D64"/>
    <w:rsid w:val="006057AF"/>
    <w:rsid w:val="00614943"/>
    <w:rsid w:val="00615C94"/>
    <w:rsid w:val="00626ED8"/>
    <w:rsid w:val="00635F13"/>
    <w:rsid w:val="00677B79"/>
    <w:rsid w:val="00687C33"/>
    <w:rsid w:val="006B64D5"/>
    <w:rsid w:val="006C5482"/>
    <w:rsid w:val="006C721E"/>
    <w:rsid w:val="006E4AE7"/>
    <w:rsid w:val="00712B31"/>
    <w:rsid w:val="007208D6"/>
    <w:rsid w:val="00721364"/>
    <w:rsid w:val="00732C52"/>
    <w:rsid w:val="00736C20"/>
    <w:rsid w:val="00754DA8"/>
    <w:rsid w:val="00787E4A"/>
    <w:rsid w:val="007C71AF"/>
    <w:rsid w:val="007D1C2D"/>
    <w:rsid w:val="007D51B4"/>
    <w:rsid w:val="007D7B44"/>
    <w:rsid w:val="007D7D1E"/>
    <w:rsid w:val="007E5619"/>
    <w:rsid w:val="007F4F16"/>
    <w:rsid w:val="007F5319"/>
    <w:rsid w:val="00803332"/>
    <w:rsid w:val="0080416E"/>
    <w:rsid w:val="00814F82"/>
    <w:rsid w:val="00821713"/>
    <w:rsid w:val="008305A1"/>
    <w:rsid w:val="008407B8"/>
    <w:rsid w:val="00844710"/>
    <w:rsid w:val="00844E2D"/>
    <w:rsid w:val="0085079E"/>
    <w:rsid w:val="0085281F"/>
    <w:rsid w:val="0086366E"/>
    <w:rsid w:val="008742B7"/>
    <w:rsid w:val="00877031"/>
    <w:rsid w:val="00883701"/>
    <w:rsid w:val="00884411"/>
    <w:rsid w:val="008A7B1E"/>
    <w:rsid w:val="008B2177"/>
    <w:rsid w:val="008B2491"/>
    <w:rsid w:val="008B4C76"/>
    <w:rsid w:val="008C1633"/>
    <w:rsid w:val="008C3355"/>
    <w:rsid w:val="008C534D"/>
    <w:rsid w:val="008C5A09"/>
    <w:rsid w:val="008D6069"/>
    <w:rsid w:val="008F45A9"/>
    <w:rsid w:val="00902C18"/>
    <w:rsid w:val="009053C0"/>
    <w:rsid w:val="009061B5"/>
    <w:rsid w:val="0091322B"/>
    <w:rsid w:val="00913A05"/>
    <w:rsid w:val="00914211"/>
    <w:rsid w:val="00917B64"/>
    <w:rsid w:val="009213C7"/>
    <w:rsid w:val="0092728F"/>
    <w:rsid w:val="009336A3"/>
    <w:rsid w:val="00940BF4"/>
    <w:rsid w:val="009419B0"/>
    <w:rsid w:val="00953ACF"/>
    <w:rsid w:val="00965627"/>
    <w:rsid w:val="009A28D8"/>
    <w:rsid w:val="009C4BAF"/>
    <w:rsid w:val="009D3CB9"/>
    <w:rsid w:val="009E117D"/>
    <w:rsid w:val="009F3EF4"/>
    <w:rsid w:val="009F592E"/>
    <w:rsid w:val="00A002A2"/>
    <w:rsid w:val="00A13EAB"/>
    <w:rsid w:val="00A2144B"/>
    <w:rsid w:val="00A32250"/>
    <w:rsid w:val="00A363DD"/>
    <w:rsid w:val="00A466FE"/>
    <w:rsid w:val="00A5107D"/>
    <w:rsid w:val="00A574D8"/>
    <w:rsid w:val="00A71AA8"/>
    <w:rsid w:val="00A910D5"/>
    <w:rsid w:val="00A92FA1"/>
    <w:rsid w:val="00A930C1"/>
    <w:rsid w:val="00A93BEE"/>
    <w:rsid w:val="00A93F19"/>
    <w:rsid w:val="00AB11D2"/>
    <w:rsid w:val="00AB4AAB"/>
    <w:rsid w:val="00AC0DEE"/>
    <w:rsid w:val="00AC5C26"/>
    <w:rsid w:val="00AC6627"/>
    <w:rsid w:val="00AD2A66"/>
    <w:rsid w:val="00AE4F76"/>
    <w:rsid w:val="00AF21A9"/>
    <w:rsid w:val="00AF3182"/>
    <w:rsid w:val="00AF49B5"/>
    <w:rsid w:val="00B0210C"/>
    <w:rsid w:val="00B02F4A"/>
    <w:rsid w:val="00B34A69"/>
    <w:rsid w:val="00B421CB"/>
    <w:rsid w:val="00B44A3F"/>
    <w:rsid w:val="00B91960"/>
    <w:rsid w:val="00BA1CA2"/>
    <w:rsid w:val="00C15399"/>
    <w:rsid w:val="00C202C6"/>
    <w:rsid w:val="00C22026"/>
    <w:rsid w:val="00C42561"/>
    <w:rsid w:val="00C601DB"/>
    <w:rsid w:val="00C81047"/>
    <w:rsid w:val="00C84A48"/>
    <w:rsid w:val="00C90E06"/>
    <w:rsid w:val="00CA175C"/>
    <w:rsid w:val="00CA485D"/>
    <w:rsid w:val="00CA7D8C"/>
    <w:rsid w:val="00CC0B36"/>
    <w:rsid w:val="00CC25FC"/>
    <w:rsid w:val="00CD2FDB"/>
    <w:rsid w:val="00CF55D0"/>
    <w:rsid w:val="00D15C1C"/>
    <w:rsid w:val="00D22DCB"/>
    <w:rsid w:val="00D37CD8"/>
    <w:rsid w:val="00D41CDD"/>
    <w:rsid w:val="00D8015C"/>
    <w:rsid w:val="00D84485"/>
    <w:rsid w:val="00D96EE7"/>
    <w:rsid w:val="00DD52B4"/>
    <w:rsid w:val="00DE7E02"/>
    <w:rsid w:val="00DF2843"/>
    <w:rsid w:val="00E07CC8"/>
    <w:rsid w:val="00E41AEB"/>
    <w:rsid w:val="00E45AEE"/>
    <w:rsid w:val="00E62ED2"/>
    <w:rsid w:val="00E6495A"/>
    <w:rsid w:val="00E80A29"/>
    <w:rsid w:val="00EA36C0"/>
    <w:rsid w:val="00EC0210"/>
    <w:rsid w:val="00EC7A1A"/>
    <w:rsid w:val="00EE29E0"/>
    <w:rsid w:val="00EE39DF"/>
    <w:rsid w:val="00EF47EB"/>
    <w:rsid w:val="00F01B05"/>
    <w:rsid w:val="00F111F4"/>
    <w:rsid w:val="00F1367C"/>
    <w:rsid w:val="00F2691A"/>
    <w:rsid w:val="00F52223"/>
    <w:rsid w:val="00F973C1"/>
    <w:rsid w:val="00FA40C3"/>
    <w:rsid w:val="00FB2429"/>
    <w:rsid w:val="00FC4901"/>
    <w:rsid w:val="00FD03D3"/>
    <w:rsid w:val="00FE03C7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1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0">
    <w:name w:val="REPORT10"/>
    <w:basedOn w:val="Normal"/>
    <w:uiPriority w:val="99"/>
    <w:rsid w:val="005759E1"/>
    <w:pPr>
      <w:autoSpaceDE w:val="0"/>
      <w:autoSpaceDN w:val="0"/>
      <w:adjustRightInd w:val="0"/>
      <w:spacing w:before="56" w:after="56" w:line="240" w:lineRule="auto"/>
    </w:pPr>
    <w:rPr>
      <w:rFonts w:ascii="Arial" w:eastAsia="Times New Roman" w:hAnsi="Arial" w:cs="Arial"/>
      <w:b/>
      <w:bCs/>
      <w:color w:val="00000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0">
    <w:name w:val="REPORT10"/>
    <w:basedOn w:val="Normal"/>
    <w:uiPriority w:val="99"/>
    <w:rsid w:val="005759E1"/>
    <w:pPr>
      <w:autoSpaceDE w:val="0"/>
      <w:autoSpaceDN w:val="0"/>
      <w:adjustRightInd w:val="0"/>
      <w:spacing w:before="56" w:after="56" w:line="240" w:lineRule="auto"/>
    </w:pPr>
    <w:rPr>
      <w:rFonts w:ascii="Arial" w:eastAsia="Times New Roman" w:hAnsi="Arial" w:cs="Arial"/>
      <w:b/>
      <w:bCs/>
      <w:color w:val="00000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/&gt;&lt;/NewXML&gt;&lt;ProjectUID&gt;0878ba0b-f1ee-48e4-b96b-8e972913b972&lt;/ProjectUID&gt;&lt;OldXML&gt;&lt;PWSLinkDataSet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8503D-8FFC-4D7C-BE19-9D33FED6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6BD72-4E1E-46D7-92D4-0ECADB9A0244}">
  <ds:schemaRefs>
    <ds:schemaRef ds:uri="9953332A-ED4C-444A-BB15-D2F39F8F48B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9F88D35-A12F-4843-91EC-58EECD2C2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C9BCBC-29AB-4B7D-B4C0-D67BC94D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5077</Characters>
  <Application>Microsoft Office Word</Application>
  <DocSecurity>4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Carolina Gonzalez Palma</dc:creator>
  <cp:lastModifiedBy>Heriberto Alcibar Resendiz</cp:lastModifiedBy>
  <cp:revision>2</cp:revision>
  <dcterms:created xsi:type="dcterms:W3CDTF">2016-12-22T03:20:00Z</dcterms:created>
  <dcterms:modified xsi:type="dcterms:W3CDTF">2016-12-22T03:20:00Z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