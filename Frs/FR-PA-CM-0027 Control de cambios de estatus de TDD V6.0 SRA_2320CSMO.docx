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E13DF" w14:textId="77777777" w:rsidR="007D3051" w:rsidRPr="00970F74" w:rsidRDefault="007D3051" w:rsidP="007D3051">
      <w:pPr>
        <w:rPr>
          <w:sz w:val="32"/>
          <w:szCs w:val="32"/>
        </w:rPr>
      </w:pPr>
      <w:r w:rsidRPr="00970F74">
        <w:rPr>
          <w:sz w:val="32"/>
          <w:szCs w:val="32"/>
        </w:rPr>
        <w:t>FORMATO DE REQUERIMIENTO</w:t>
      </w:r>
      <w:r w:rsidRPr="00970F74">
        <w:rPr>
          <w:sz w:val="32"/>
          <w:szCs w:val="32"/>
        </w:rPr>
        <w:tab/>
      </w:r>
    </w:p>
    <w:p w14:paraId="4F9E13E0" w14:textId="77777777" w:rsidR="007D3051" w:rsidRPr="00970F74" w:rsidRDefault="007D3051" w:rsidP="00D94C6C">
      <w:pPr>
        <w:spacing w:before="240" w:after="240" w:line="240" w:lineRule="auto"/>
        <w:rPr>
          <w:b/>
          <w:sz w:val="22"/>
          <w:szCs w:val="22"/>
        </w:rPr>
      </w:pPr>
      <w:r w:rsidRPr="00970F74">
        <w:rPr>
          <w:b/>
          <w:sz w:val="22"/>
          <w:szCs w:val="22"/>
        </w:rPr>
        <w:t>DATOS BASICOS</w:t>
      </w:r>
    </w:p>
    <w:tbl>
      <w:tblPr>
        <w:tblStyle w:val="Tablaconcuadrcula"/>
        <w:tblW w:w="0" w:type="auto"/>
        <w:tblInd w:w="10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276"/>
        <w:gridCol w:w="3854"/>
        <w:gridCol w:w="1436"/>
        <w:gridCol w:w="793"/>
        <w:gridCol w:w="797"/>
        <w:gridCol w:w="790"/>
      </w:tblGrid>
      <w:tr w:rsidR="007D3051" w:rsidRPr="00970F74" w14:paraId="4F9E13E7" w14:textId="77777777" w:rsidTr="00100771">
        <w:trPr>
          <w:trHeight w:val="523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4F9E13E1" w14:textId="77777777" w:rsidR="007D3051" w:rsidRPr="00970F74" w:rsidRDefault="007D3051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Nombre de Proyecto solicitante:</w:t>
            </w:r>
          </w:p>
        </w:tc>
        <w:tc>
          <w:tcPr>
            <w:tcW w:w="385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F9E13E2" w14:textId="77777777" w:rsidR="007D3051" w:rsidRPr="00970F74" w:rsidRDefault="007D3051" w:rsidP="00100771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PLATAFORMA OPERATIVA DE AHORRO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4F9E13E3" w14:textId="77777777" w:rsidR="007D3051" w:rsidRPr="00970F74" w:rsidRDefault="007D3051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Fecha</w:t>
            </w:r>
          </w:p>
        </w:tc>
        <w:tc>
          <w:tcPr>
            <w:tcW w:w="793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F9E13E4" w14:textId="18486B9F" w:rsidR="007D3051" w:rsidRPr="00F32AC2" w:rsidRDefault="006D2BCE" w:rsidP="00236BE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14</w:t>
            </w:r>
          </w:p>
        </w:tc>
        <w:tc>
          <w:tcPr>
            <w:tcW w:w="7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F9E13E5" w14:textId="40A77F2D" w:rsidR="007D3051" w:rsidRPr="00F32AC2" w:rsidRDefault="006D2BCE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10</w:t>
            </w:r>
          </w:p>
        </w:tc>
        <w:tc>
          <w:tcPr>
            <w:tcW w:w="79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9E13E6" w14:textId="07BA2A18" w:rsidR="007D3051" w:rsidRPr="00F32AC2" w:rsidRDefault="006D2BCE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16</w:t>
            </w:r>
            <w:bookmarkStart w:id="0" w:name="_GoBack"/>
            <w:bookmarkEnd w:id="0"/>
          </w:p>
        </w:tc>
      </w:tr>
      <w:tr w:rsidR="007D3051" w:rsidRPr="00970F74" w14:paraId="4F9E13EA" w14:textId="77777777" w:rsidTr="00100771">
        <w:trPr>
          <w:trHeight w:val="46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4F9E13E8" w14:textId="77777777" w:rsidR="007D3051" w:rsidRPr="00970F74" w:rsidRDefault="007D3051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Nombre de solicitante</w:t>
            </w:r>
          </w:p>
        </w:tc>
        <w:tc>
          <w:tcPr>
            <w:tcW w:w="7670" w:type="dxa"/>
            <w:gridSpan w:val="5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9E13E9" w14:textId="77777777" w:rsidR="007D3051" w:rsidRPr="00970F74" w:rsidRDefault="00EB7126" w:rsidP="00100771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Patricia Guadarrama Vargas / Ana Luz Salazar Cedillo</w:t>
            </w:r>
          </w:p>
        </w:tc>
      </w:tr>
    </w:tbl>
    <w:p w14:paraId="4F9E13EB" w14:textId="77777777" w:rsidR="008D3587" w:rsidRPr="00970F74" w:rsidRDefault="008D3587" w:rsidP="00D94C6C">
      <w:pPr>
        <w:tabs>
          <w:tab w:val="left" w:pos="2656"/>
        </w:tabs>
        <w:spacing w:before="360" w:after="360" w:line="240" w:lineRule="auto"/>
        <w:rPr>
          <w:b/>
          <w:sz w:val="22"/>
          <w:szCs w:val="22"/>
        </w:rPr>
      </w:pPr>
      <w:r w:rsidRPr="00970F74">
        <w:rPr>
          <w:b/>
          <w:sz w:val="22"/>
          <w:szCs w:val="22"/>
        </w:rPr>
        <w:t>DATOS DEL REQUERIMIENTO</w:t>
      </w: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851"/>
        <w:gridCol w:w="1134"/>
        <w:gridCol w:w="1378"/>
        <w:gridCol w:w="160"/>
        <w:gridCol w:w="1297"/>
        <w:gridCol w:w="851"/>
      </w:tblGrid>
      <w:tr w:rsidR="008D3587" w:rsidRPr="00970F74" w14:paraId="4F9E13F5" w14:textId="77777777" w:rsidTr="00D94C6C">
        <w:trPr>
          <w:trHeight w:val="305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4F9E13EC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ID Requerimiento: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4F9E13ED" w14:textId="77777777" w:rsidR="008D3587" w:rsidRPr="00970F74" w:rsidRDefault="00D94C6C" w:rsidP="00D94C6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FR-PA-</w:t>
            </w:r>
            <w:r w:rsidR="008D3587" w:rsidRPr="00970F74">
              <w:rPr>
                <w:rFonts w:ascii="Arial" w:eastAsia="Times New Roman" w:hAnsi="Arial" w:cs="Arial"/>
                <w:sz w:val="16"/>
                <w:szCs w:val="16"/>
              </w:rPr>
              <w:t>CM-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002</w:t>
            </w:r>
            <w:r w:rsidR="008D3587" w:rsidRPr="00970F74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4F9E13EE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Tipo: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4F9E13EF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Funcional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4F9E13F0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bCs/>
                <w:sz w:val="16"/>
                <w:szCs w:val="16"/>
              </w:rPr>
              <w:t>Proceso/Sub-Proceso de negocio:</w:t>
            </w:r>
          </w:p>
        </w:tc>
        <w:tc>
          <w:tcPr>
            <w:tcW w:w="1378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F9E13F1" w14:textId="77777777" w:rsidR="008D3587" w:rsidRPr="00970F74" w:rsidRDefault="00D94C6C" w:rsidP="00B77DE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>Administración de Plásticos / Gestionar Estatus</w:t>
            </w:r>
          </w:p>
        </w:tc>
        <w:tc>
          <w:tcPr>
            <w:tcW w:w="16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</w:tcPr>
          <w:p w14:paraId="4F9E13F2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4F9E13F3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bCs/>
                <w:sz w:val="16"/>
                <w:szCs w:val="16"/>
              </w:rPr>
              <w:t>Tema de Requerimiento: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9E13F4" w14:textId="77777777" w:rsidR="008D3587" w:rsidRPr="00970F74" w:rsidRDefault="008D3587" w:rsidP="00B77DE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NA</w:t>
            </w:r>
          </w:p>
        </w:tc>
      </w:tr>
      <w:tr w:rsidR="008D3587" w:rsidRPr="00970F74" w14:paraId="4F9E13F8" w14:textId="77777777" w:rsidTr="00D94C6C">
        <w:trPr>
          <w:trHeight w:val="53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4F9E13F6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Nombre de Requerimiento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F9E13F7" w14:textId="77777777" w:rsidR="008D3587" w:rsidRPr="00970F74" w:rsidRDefault="008D3587" w:rsidP="007331FB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Control de cambios de estatus de la tarjeta de débito.</w:t>
            </w:r>
            <w:r w:rsidR="0068717C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</w:tr>
      <w:tr w:rsidR="008D3587" w:rsidRPr="00970F74" w14:paraId="4F9E13FB" w14:textId="77777777" w:rsidTr="00B77DE6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4F9E13F9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Descripción corta de requerimiento: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9E13FA" w14:textId="77777777" w:rsidR="008D3587" w:rsidRPr="00970F74" w:rsidRDefault="008D3587" w:rsidP="00B77DE6">
            <w:pPr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El sistema debe cambiar automáticamente los estatus de la tarjeta tomando las medidas de control establecidas.</w:t>
            </w:r>
          </w:p>
        </w:tc>
      </w:tr>
      <w:tr w:rsidR="008D3587" w:rsidRPr="00970F74" w14:paraId="4F9E13FE" w14:textId="77777777" w:rsidTr="00B77DE6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4F9E13FC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 xml:space="preserve">Área solicitante 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9E13FD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Operación Captación</w:t>
            </w:r>
          </w:p>
        </w:tc>
      </w:tr>
      <w:tr w:rsidR="008D3587" w:rsidRPr="00970F74" w14:paraId="4F9E1401" w14:textId="77777777" w:rsidTr="00B77DE6">
        <w:trPr>
          <w:trHeight w:val="419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4F9E13FF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Versión de requerimiento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9E1400" w14:textId="1F95CCB9" w:rsidR="008D3587" w:rsidRPr="00970F74" w:rsidRDefault="004E315D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B0293"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r w:rsidR="00D94C6C" w:rsidRPr="006B0293">
              <w:rPr>
                <w:rFonts w:ascii="Arial" w:eastAsia="Times New Roman" w:hAnsi="Arial" w:cs="Arial"/>
                <w:sz w:val="16"/>
                <w:szCs w:val="16"/>
              </w:rPr>
              <w:t>.0</w:t>
            </w:r>
          </w:p>
        </w:tc>
      </w:tr>
    </w:tbl>
    <w:p w14:paraId="4F9E1402" w14:textId="77777777" w:rsidR="008D3587" w:rsidRPr="00970F74" w:rsidRDefault="008D3587" w:rsidP="00D94C6C">
      <w:pPr>
        <w:spacing w:before="360" w:after="360" w:line="240" w:lineRule="auto"/>
        <w:rPr>
          <w:b/>
          <w:sz w:val="22"/>
          <w:szCs w:val="22"/>
        </w:rPr>
      </w:pPr>
      <w:r w:rsidRPr="00970F74">
        <w:rPr>
          <w:b/>
          <w:sz w:val="22"/>
          <w:szCs w:val="22"/>
        </w:rPr>
        <w:t>Descripción detallada del Requerimiento</w:t>
      </w:r>
    </w:p>
    <w:tbl>
      <w:tblPr>
        <w:tblW w:w="8931" w:type="dxa"/>
        <w:tblInd w:w="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6379"/>
      </w:tblGrid>
      <w:tr w:rsidR="008D3587" w:rsidRPr="00970F74" w14:paraId="4F9E1406" w14:textId="77777777" w:rsidTr="00B77DE6">
        <w:trPr>
          <w:trHeight w:val="447"/>
        </w:trPr>
        <w:tc>
          <w:tcPr>
            <w:tcW w:w="1276" w:type="dxa"/>
            <w:vMerge w:val="restart"/>
            <w:shd w:val="clear" w:color="auto" w:fill="DBE5F1" w:themeFill="accent1" w:themeFillTint="33"/>
            <w:vAlign w:val="center"/>
            <w:hideMark/>
          </w:tcPr>
          <w:p w14:paraId="4F9E1403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Descripción de requerimiento: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4F9E1404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Entrada  del Requerimiento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F9E1405" w14:textId="77777777" w:rsidR="008D3587" w:rsidRPr="00970F74" w:rsidRDefault="008D3587" w:rsidP="00B77DE6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 xml:space="preserve">Etapa del proceso en la que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se encuentre la tarjeta</w:t>
            </w:r>
          </w:p>
        </w:tc>
      </w:tr>
      <w:tr w:rsidR="008D3587" w:rsidRPr="00970F74" w14:paraId="4F9E1418" w14:textId="77777777" w:rsidTr="00B77DE6">
        <w:trPr>
          <w:trHeight w:val="488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4F9E1407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4F9E1408" w14:textId="77777777" w:rsidR="008D3587" w:rsidRPr="00970F74" w:rsidRDefault="008D3587" w:rsidP="00B77DE6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El sistema debe contar con la funcionalidad de cambiar automáticamente el estatus de las tarjetas conforme a la etapa del proceso en la cual se encuentre cada una de las tarjetas solicitadas </w:t>
            </w:r>
            <w:r w:rsidRPr="00970F74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>sin omitir</w:t>
            </w:r>
            <w:r w:rsidRPr="00970F74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ningún estatus de acuerdo al siguiente orden:</w:t>
            </w:r>
          </w:p>
          <w:p w14:paraId="4F9E1409" w14:textId="77777777" w:rsidR="008D3587" w:rsidRPr="007331FB" w:rsidRDefault="00800D14" w:rsidP="007B1AA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B0293">
              <w:rPr>
                <w:rFonts w:ascii="Arial" w:eastAsia="Times New Roman" w:hAnsi="Arial" w:cs="Arial"/>
                <w:sz w:val="16"/>
                <w:szCs w:val="16"/>
              </w:rPr>
              <w:object w:dxaOrig="1551" w:dyaOrig="1004" w14:anchorId="04E0D4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85pt;height:50.35pt" o:ole="">
                  <v:imagedata r:id="rId12" o:title=""/>
                </v:shape>
                <o:OLEObject Type="Embed" ProgID="Package" ShapeID="_x0000_i1025" DrawAspect="Icon" ObjectID="_1539700146" r:id="rId13"/>
              </w:object>
            </w:r>
          </w:p>
          <w:p w14:paraId="4F9E140C" w14:textId="77777777" w:rsidR="00D94C6C" w:rsidRDefault="008D3587" w:rsidP="00B77DE6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Los cambios de estatus aplican conforme a las reglas de negocio</w:t>
            </w:r>
            <w:r w:rsidR="00D94C6C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:</w:t>
            </w:r>
            <w:r w:rsidRPr="00970F74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</w:t>
            </w:r>
          </w:p>
          <w:p w14:paraId="4F9E140D" w14:textId="77777777" w:rsidR="00D94C6C" w:rsidRPr="004F0579" w:rsidRDefault="00D94C6C" w:rsidP="00D94C6C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ind w:left="714" w:hanging="357"/>
              <w:contextualSpacing w:val="0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4F0579">
              <w:rPr>
                <w:rFonts w:ascii="Arial" w:eastAsia="Times New Roman" w:hAnsi="Arial" w:cs="Arial"/>
                <w:sz w:val="16"/>
                <w:szCs w:val="16"/>
              </w:rPr>
              <w:t>BR-PA-CM-</w:t>
            </w:r>
            <w:r w:rsidR="008D3587" w:rsidRPr="004F0579">
              <w:rPr>
                <w:rFonts w:ascii="Arial" w:eastAsia="Times New Roman" w:hAnsi="Arial" w:cs="Arial"/>
                <w:sz w:val="16"/>
                <w:szCs w:val="16"/>
              </w:rPr>
              <w:t>0007</w:t>
            </w:r>
            <w:r w:rsidRPr="004F0579">
              <w:rPr>
                <w:rFonts w:ascii="Arial" w:eastAsia="Times New Roman" w:hAnsi="Arial" w:cs="Arial"/>
                <w:sz w:val="16"/>
                <w:szCs w:val="16"/>
              </w:rPr>
              <w:t xml:space="preserve"> Estatus de tarjeta "Tarjeta En Ruta"</w:t>
            </w:r>
            <w:r w:rsidR="008D3587" w:rsidRPr="004F057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, </w:t>
            </w:r>
          </w:p>
          <w:p w14:paraId="4F9E140E" w14:textId="77777777" w:rsidR="00D94C6C" w:rsidRPr="004F0579" w:rsidRDefault="00D94C6C" w:rsidP="00D94C6C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ind w:left="714" w:hanging="357"/>
              <w:contextualSpacing w:val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4F0579">
              <w:rPr>
                <w:rFonts w:ascii="Arial" w:eastAsia="Times New Roman" w:hAnsi="Arial" w:cs="Arial"/>
                <w:sz w:val="16"/>
                <w:szCs w:val="16"/>
              </w:rPr>
              <w:t>B</w:t>
            </w:r>
            <w:r w:rsidR="008D3587" w:rsidRPr="004F0579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4F0579">
              <w:rPr>
                <w:rFonts w:ascii="Arial" w:eastAsia="Times New Roman" w:hAnsi="Arial" w:cs="Arial"/>
                <w:sz w:val="16"/>
                <w:szCs w:val="16"/>
              </w:rPr>
              <w:t>-PA-CM-</w:t>
            </w:r>
            <w:r w:rsidR="008D3587" w:rsidRPr="004F0579">
              <w:rPr>
                <w:rFonts w:ascii="Arial" w:eastAsia="Times New Roman" w:hAnsi="Arial" w:cs="Arial"/>
                <w:sz w:val="16"/>
                <w:szCs w:val="16"/>
              </w:rPr>
              <w:t>0008</w:t>
            </w:r>
            <w:r w:rsidRPr="004F0579">
              <w:rPr>
                <w:rFonts w:ascii="Arial" w:eastAsia="Times New Roman" w:hAnsi="Arial" w:cs="Arial"/>
                <w:sz w:val="16"/>
                <w:szCs w:val="16"/>
              </w:rPr>
              <w:t xml:space="preserve"> Estatus de tarjeta "Tarjeta Sin asignar"</w:t>
            </w:r>
            <w:r w:rsidR="008D3587" w:rsidRPr="004F0579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</w:p>
          <w:p w14:paraId="4F9E140F" w14:textId="77777777" w:rsidR="00D94C6C" w:rsidRPr="004F0579" w:rsidRDefault="00D94C6C" w:rsidP="00D94C6C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ind w:left="714" w:hanging="357"/>
              <w:contextualSpacing w:val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4F0579">
              <w:rPr>
                <w:rFonts w:ascii="Arial" w:eastAsia="Times New Roman" w:hAnsi="Arial" w:cs="Arial"/>
                <w:sz w:val="16"/>
                <w:szCs w:val="16"/>
              </w:rPr>
              <w:t>B</w:t>
            </w:r>
            <w:r w:rsidR="008D3587" w:rsidRPr="004F0579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4F0579">
              <w:rPr>
                <w:rFonts w:ascii="Arial" w:eastAsia="Times New Roman" w:hAnsi="Arial" w:cs="Arial"/>
                <w:sz w:val="16"/>
                <w:szCs w:val="16"/>
              </w:rPr>
              <w:t>-PA-CM-</w:t>
            </w:r>
            <w:r w:rsidR="008D3587" w:rsidRPr="004F0579">
              <w:rPr>
                <w:rFonts w:ascii="Arial" w:eastAsia="Times New Roman" w:hAnsi="Arial" w:cs="Arial"/>
                <w:sz w:val="16"/>
                <w:szCs w:val="16"/>
              </w:rPr>
              <w:t>0010</w:t>
            </w:r>
            <w:r w:rsidRPr="004F0579">
              <w:rPr>
                <w:rFonts w:ascii="Arial" w:eastAsia="Times New Roman" w:hAnsi="Arial" w:cs="Arial"/>
                <w:sz w:val="16"/>
                <w:szCs w:val="16"/>
              </w:rPr>
              <w:t xml:space="preserve"> Activación de la tarjeta de débito</w:t>
            </w:r>
            <w:r w:rsidR="008D3587" w:rsidRPr="004F0579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</w:p>
          <w:p w14:paraId="4F9E1410" w14:textId="77777777" w:rsidR="00D94C6C" w:rsidRPr="004F0579" w:rsidRDefault="00D94C6C" w:rsidP="00D94C6C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ind w:left="714" w:hanging="357"/>
              <w:contextualSpacing w:val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4F0579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B</w:t>
            </w:r>
            <w:r w:rsidR="008D3587" w:rsidRPr="004F0579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4F0579">
              <w:rPr>
                <w:rFonts w:ascii="Arial" w:eastAsia="Times New Roman" w:hAnsi="Arial" w:cs="Arial"/>
                <w:sz w:val="16"/>
                <w:szCs w:val="16"/>
              </w:rPr>
              <w:t>-PA-CM-</w:t>
            </w:r>
            <w:r w:rsidR="008D3587" w:rsidRPr="004F0579">
              <w:rPr>
                <w:rFonts w:ascii="Arial" w:eastAsia="Times New Roman" w:hAnsi="Arial" w:cs="Arial"/>
                <w:sz w:val="16"/>
                <w:szCs w:val="16"/>
              </w:rPr>
              <w:t>001</w:t>
            </w:r>
            <w:r w:rsidRPr="004F0579">
              <w:rPr>
                <w:rFonts w:ascii="Arial" w:eastAsia="Times New Roman" w:hAnsi="Arial" w:cs="Arial"/>
                <w:sz w:val="16"/>
                <w:szCs w:val="16"/>
              </w:rPr>
              <w:t>2 Cambio de estatus a "Activa" por área de Monitoreo de Fraudes</w:t>
            </w:r>
            <w:r w:rsidR="008D3587" w:rsidRPr="004F0579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</w:p>
          <w:p w14:paraId="4F9E1411" w14:textId="77777777" w:rsidR="008D3587" w:rsidRPr="004F0579" w:rsidRDefault="00D94C6C" w:rsidP="00D94C6C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ind w:left="714" w:hanging="357"/>
              <w:contextualSpacing w:val="0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4F0579">
              <w:rPr>
                <w:rFonts w:ascii="Arial" w:eastAsia="Times New Roman" w:hAnsi="Arial" w:cs="Arial"/>
                <w:sz w:val="16"/>
                <w:szCs w:val="16"/>
              </w:rPr>
              <w:t>B</w:t>
            </w:r>
            <w:r w:rsidR="008D3587" w:rsidRPr="004F0579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4F0579">
              <w:rPr>
                <w:rFonts w:ascii="Arial" w:eastAsia="Times New Roman" w:hAnsi="Arial" w:cs="Arial"/>
                <w:sz w:val="16"/>
                <w:szCs w:val="16"/>
              </w:rPr>
              <w:t>-PA-CM-</w:t>
            </w:r>
            <w:r w:rsidR="008D3587" w:rsidRPr="004F0579">
              <w:rPr>
                <w:rFonts w:ascii="Arial" w:eastAsia="Times New Roman" w:hAnsi="Arial" w:cs="Arial"/>
                <w:sz w:val="16"/>
                <w:szCs w:val="16"/>
              </w:rPr>
              <w:t>001</w:t>
            </w:r>
            <w:r w:rsidRPr="004F0579">
              <w:rPr>
                <w:rFonts w:ascii="Arial" w:eastAsia="Times New Roman" w:hAnsi="Arial" w:cs="Arial"/>
                <w:sz w:val="16"/>
                <w:szCs w:val="16"/>
              </w:rPr>
              <w:t>4 Bloquear tarjeta por área de fraudes</w:t>
            </w:r>
            <w:r w:rsidRPr="004F057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,</w:t>
            </w:r>
          </w:p>
          <w:p w14:paraId="4F9E1412" w14:textId="77777777" w:rsidR="00D94C6C" w:rsidRPr="004F0579" w:rsidRDefault="00D94C6C" w:rsidP="00EE2233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contextualSpacing w:val="0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4F0579">
              <w:rPr>
                <w:rFonts w:ascii="Arial" w:eastAsia="Times New Roman" w:hAnsi="Arial" w:cs="Arial"/>
                <w:sz w:val="16"/>
                <w:szCs w:val="16"/>
              </w:rPr>
              <w:t xml:space="preserve">BR-PA-CM-0015 </w:t>
            </w:r>
            <w:r w:rsidR="00EE2233" w:rsidRPr="00EE2233">
              <w:rPr>
                <w:rFonts w:ascii="Arial" w:eastAsia="Times New Roman" w:hAnsi="Arial" w:cs="Arial"/>
                <w:sz w:val="16"/>
                <w:szCs w:val="16"/>
              </w:rPr>
              <w:t>Bloqueo masivo de tarjetas por parte del área de Monitoreo de Fraudes</w:t>
            </w:r>
            <w:r w:rsidRPr="004F057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,</w:t>
            </w:r>
          </w:p>
          <w:p w14:paraId="4F9E1413" w14:textId="77777777" w:rsidR="00D94C6C" w:rsidRPr="004F0579" w:rsidRDefault="00D94C6C" w:rsidP="00D94C6C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ind w:left="714" w:hanging="357"/>
              <w:contextualSpacing w:val="0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4F0579">
              <w:rPr>
                <w:rFonts w:ascii="Arial" w:eastAsia="Times New Roman" w:hAnsi="Arial" w:cs="Arial"/>
                <w:sz w:val="16"/>
                <w:szCs w:val="16"/>
              </w:rPr>
              <w:t>BR-PA-CM-0016 Cancelación de tarjeta de débito por Call Center</w:t>
            </w:r>
            <w:r w:rsidRPr="004F057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,</w:t>
            </w:r>
          </w:p>
          <w:p w14:paraId="4F9E1414" w14:textId="77777777" w:rsidR="00D94C6C" w:rsidRPr="004F0579" w:rsidRDefault="00D94C6C" w:rsidP="00D94C6C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ind w:left="714" w:hanging="357"/>
              <w:contextualSpacing w:val="0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4F0579">
              <w:rPr>
                <w:rFonts w:ascii="Arial" w:eastAsia="Times New Roman" w:hAnsi="Arial" w:cs="Arial"/>
                <w:sz w:val="16"/>
                <w:szCs w:val="16"/>
              </w:rPr>
              <w:t xml:space="preserve">BR-PA-CM-0017 </w:t>
            </w:r>
            <w:r w:rsidRPr="004F057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Cancelación por área de Prevención de Fraudes.</w:t>
            </w:r>
          </w:p>
          <w:p w14:paraId="4F9E1415" w14:textId="77777777" w:rsidR="008D3587" w:rsidRDefault="005B4BA3" w:rsidP="005B4BA3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396A44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Los nombres de l</w:t>
            </w:r>
            <w:r w:rsidR="008D3587" w:rsidRPr="00396A44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os estatus de las</w:t>
            </w:r>
            <w:r w:rsidR="008D3587" w:rsidRPr="00A85366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tarjetas deben ser parametrizables de acuerdo a las necesidades de la operación.</w:t>
            </w:r>
          </w:p>
          <w:p w14:paraId="4F9E1416" w14:textId="77777777" w:rsidR="005B4BA3" w:rsidRPr="004A7687" w:rsidRDefault="005B4BA3" w:rsidP="005B4BA3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4A7687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Los motivos de los cambios de estatus deben ser parametrizables.</w:t>
            </w:r>
          </w:p>
          <w:p w14:paraId="4F9E1417" w14:textId="77777777" w:rsidR="00EE18D2" w:rsidRPr="00A85366" w:rsidRDefault="00F32AC2" w:rsidP="00F32AC2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4A7687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En c</w:t>
            </w:r>
            <w:r w:rsidR="00EE18D2" w:rsidRPr="004A7687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ada cambio de estatus en Tarjetas</w:t>
            </w:r>
            <w:r w:rsidRPr="004A7687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, </w:t>
            </w:r>
            <w:r w:rsidR="00EE18D2" w:rsidRPr="004A7687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solicitadas por Canal participante, </w:t>
            </w:r>
            <w:r w:rsidRPr="004A7687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el sistema </w:t>
            </w:r>
            <w:r w:rsidR="00EE18D2" w:rsidRPr="004A7687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debe replica</w:t>
            </w:r>
            <w:r w:rsidRPr="004A7687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r</w:t>
            </w:r>
            <w:r w:rsidR="00EE18D2" w:rsidRPr="004A7687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a</w:t>
            </w:r>
            <w:r w:rsidRPr="004A7687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l</w:t>
            </w:r>
            <w:r w:rsidR="00EE18D2" w:rsidRPr="004A7687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 sistema de administración de </w:t>
            </w:r>
            <w:r w:rsidRPr="004A7687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Plásticos del Canal </w:t>
            </w:r>
            <w:proofErr w:type="spellStart"/>
            <w:r w:rsidRPr="004A7687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Yastas</w:t>
            </w:r>
            <w:proofErr w:type="spellEnd"/>
          </w:p>
        </w:tc>
      </w:tr>
      <w:tr w:rsidR="008D3587" w:rsidRPr="00970F74" w14:paraId="4F9E141C" w14:textId="77777777" w:rsidTr="00B77DE6">
        <w:trPr>
          <w:trHeight w:val="410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4F9E1419" w14:textId="182115E4" w:rsidR="008D3587" w:rsidRPr="00970F74" w:rsidRDefault="008D3587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4F9E141A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Salida: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F9E141B" w14:textId="77777777" w:rsidR="008D3587" w:rsidRPr="00970F74" w:rsidRDefault="008D3587" w:rsidP="00D94C6C">
            <w:pPr>
              <w:spacing w:before="240" w:after="24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Cambio de cada estatus de las tarjetas sin omitir ningún estatus previo.</w:t>
            </w:r>
          </w:p>
        </w:tc>
      </w:tr>
      <w:tr w:rsidR="008D3587" w:rsidRPr="00970F74" w14:paraId="4F9E141F" w14:textId="77777777" w:rsidTr="00B77DE6">
        <w:trPr>
          <w:trHeight w:val="495"/>
        </w:trPr>
        <w:tc>
          <w:tcPr>
            <w:tcW w:w="1276" w:type="dxa"/>
            <w:shd w:val="clear" w:color="auto" w:fill="DBE5F1" w:themeFill="accent1" w:themeFillTint="33"/>
            <w:vAlign w:val="center"/>
            <w:hideMark/>
          </w:tcPr>
          <w:p w14:paraId="4F9E141D" w14:textId="77777777" w:rsidR="008D3587" w:rsidRPr="00970F74" w:rsidRDefault="008D3587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Comentarios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5552E5FB" w14:textId="77777777" w:rsidR="008D3587" w:rsidRDefault="008D3587" w:rsidP="00D94C6C">
            <w:pPr>
              <w:spacing w:before="240" w:after="24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353A1">
              <w:rPr>
                <w:rFonts w:ascii="Arial" w:eastAsia="Times New Roman" w:hAnsi="Arial" w:cs="Arial"/>
                <w:sz w:val="16"/>
                <w:szCs w:val="16"/>
              </w:rPr>
              <w:t>En caso de que el proveedor tenga una solución nativa o una propuesta que cumpla con la necesidad del presente requerimiento, favor de plantearla.</w:t>
            </w:r>
          </w:p>
          <w:p w14:paraId="684DB056" w14:textId="77777777" w:rsidR="006B0293" w:rsidRDefault="006B0293" w:rsidP="00D94C6C">
            <w:pPr>
              <w:spacing w:before="240" w:after="24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5ADBD172" w14:textId="77777777" w:rsidR="006B0293" w:rsidRPr="00E4413A" w:rsidRDefault="006B0293" w:rsidP="006B0293">
            <w:pPr>
              <w:spacing w:before="240" w:after="240" w:line="240" w:lineRule="auto"/>
              <w:rPr>
                <w:rFonts w:ascii="Arial" w:eastAsia="Times New Roman" w:hAnsi="Arial" w:cs="Arial"/>
                <w:sz w:val="16"/>
                <w:szCs w:val="16"/>
                <w:highlight w:val="green"/>
              </w:rPr>
            </w:pPr>
            <w:r w:rsidRPr="00E4413A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Considerar es estatus de bloqueo o Cancelado de tarjetas realizadas por otra empresa por medio del interfaz.</w:t>
            </w:r>
          </w:p>
          <w:p w14:paraId="3DFEFA3A" w14:textId="77777777" w:rsidR="006B0293" w:rsidRPr="00E4413A" w:rsidRDefault="006B0293" w:rsidP="006B029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 w:rsidRPr="00E4413A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La empresa no podrá bloquear y cancelar tarjetas que ya se encuentren asignadas a una cuenta de un cliente.</w:t>
            </w:r>
          </w:p>
          <w:p w14:paraId="79D2478D" w14:textId="77777777" w:rsidR="006B0293" w:rsidRPr="00E4413A" w:rsidRDefault="006B0293" w:rsidP="006B029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 w:rsidRPr="00E4413A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Bloqueo de tarjeta por una empresa, solo la podrá bloquear la tarjeta si se encuentra en un estatus de Fabricación,</w:t>
            </w:r>
          </w:p>
          <w:p w14:paraId="130FED2D" w14:textId="77777777" w:rsidR="006B0293" w:rsidRPr="00E4413A" w:rsidRDefault="006B0293" w:rsidP="006B0293">
            <w:pPr>
              <w:spacing w:before="240" w:after="240" w:line="240" w:lineRule="auto"/>
              <w:rPr>
                <w:rFonts w:ascii="Arial" w:eastAsia="Times New Roman" w:hAnsi="Arial" w:cs="Arial"/>
                <w:sz w:val="16"/>
                <w:szCs w:val="16"/>
                <w:highlight w:val="green"/>
              </w:rPr>
            </w:pPr>
            <w:r w:rsidRPr="00E4413A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Cancelar de tarjeta por una empresa, solo la podrá cancelar la tarjeta si se encuentra en un estatus de sin asignar,</w:t>
            </w:r>
          </w:p>
          <w:p w14:paraId="4F9E141E" w14:textId="650AA20D" w:rsidR="006B0293" w:rsidRPr="00970F74" w:rsidRDefault="006B0293" w:rsidP="006B0293">
            <w:pPr>
              <w:spacing w:before="240" w:after="24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4413A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.</w:t>
            </w:r>
            <w:ins w:id="1" w:author="Ivonne Ramos Martinez" w:date="2014-07-15T20:27:00Z">
              <w:r w:rsidRPr="00E4413A">
                <w:rPr>
                  <w:rFonts w:ascii="Arial" w:eastAsia="Times New Roman" w:hAnsi="Arial" w:cs="Arial"/>
                  <w:sz w:val="16"/>
                  <w:szCs w:val="16"/>
                  <w:highlight w:val="green"/>
                  <w:lang w:val="es-ES"/>
                </w:rPr>
                <w:t xml:space="preserve"> </w:t>
              </w:r>
            </w:ins>
            <w:bookmarkStart w:id="2" w:name="_MON_1537950427"/>
            <w:bookmarkEnd w:id="2"/>
            <w:ins w:id="3" w:author="Ivonne Ramos Martinez" w:date="2014-07-15T20:27:00Z">
              <w:r w:rsidRPr="00E4413A">
                <w:rPr>
                  <w:rFonts w:ascii="Arial" w:eastAsia="Times New Roman" w:hAnsi="Arial" w:cs="Arial"/>
                  <w:sz w:val="16"/>
                  <w:szCs w:val="16"/>
                  <w:highlight w:val="green"/>
                  <w:lang w:val="es-ES"/>
                </w:rPr>
                <w:object w:dxaOrig="2069" w:dyaOrig="1320" w14:anchorId="0772D180">
                  <v:shape id="_x0000_i1026" type="#_x0000_t75" style="width:77pt;height:49.55pt" o:ole="">
                    <v:imagedata r:id="rId14" o:title=""/>
                  </v:shape>
                  <o:OLEObject Type="Embed" ProgID="Excel.Sheet.12" ShapeID="_x0000_i1026" DrawAspect="Icon" ObjectID="_1539700147" r:id="rId15"/>
                </w:object>
              </w:r>
            </w:ins>
          </w:p>
        </w:tc>
      </w:tr>
    </w:tbl>
    <w:p w14:paraId="4F9E1420" w14:textId="77777777" w:rsidR="007331FB" w:rsidRPr="00B421CB" w:rsidRDefault="007331FB" w:rsidP="00BC5249">
      <w:pPr>
        <w:spacing w:before="360" w:after="360" w:line="240" w:lineRule="auto"/>
        <w:rPr>
          <w:sz w:val="32"/>
          <w:szCs w:val="32"/>
        </w:rPr>
      </w:pPr>
      <w:r w:rsidRPr="00B421CB">
        <w:rPr>
          <w:sz w:val="32"/>
          <w:szCs w:val="32"/>
        </w:rPr>
        <w:t>ANEXO A. Cobertura de Requerimiento</w:t>
      </w:r>
    </w:p>
    <w:p w14:paraId="4F9E1421" w14:textId="77777777" w:rsidR="007331FB" w:rsidRDefault="007331FB" w:rsidP="00BC5249">
      <w:pPr>
        <w:spacing w:before="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 sección deberá llenarse en una etapa posterior a la definición del requerimiento.</w:t>
      </w:r>
    </w:p>
    <w:tbl>
      <w:tblPr>
        <w:tblW w:w="937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7"/>
        <w:gridCol w:w="2100"/>
        <w:gridCol w:w="2977"/>
        <w:gridCol w:w="2977"/>
      </w:tblGrid>
      <w:tr w:rsidR="007331FB" w:rsidRPr="00680332" w14:paraId="4F9E1423" w14:textId="77777777" w:rsidTr="00645EB8">
        <w:trPr>
          <w:trHeight w:val="30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F9E1422" w14:textId="77777777" w:rsidR="007331FB" w:rsidRPr="00E2472F" w:rsidRDefault="007331FB" w:rsidP="00645EB8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Alcance cubierto del requerimiento</w:t>
            </w:r>
          </w:p>
        </w:tc>
      </w:tr>
      <w:tr w:rsidR="007331FB" w:rsidRPr="00680332" w14:paraId="4F9E1425" w14:textId="77777777" w:rsidTr="00BC5249">
        <w:trPr>
          <w:trHeight w:val="726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9E1424" w14:textId="77777777" w:rsidR="007331FB" w:rsidRPr="00E2472F" w:rsidRDefault="007331FB" w:rsidP="00645EB8">
            <w:pPr>
              <w:spacing w:before="0" w:after="0" w:line="240" w:lineRule="atLeast"/>
              <w:jc w:val="both"/>
              <w:rPr>
                <w:rFonts w:eastAsia="Times New Roman" w:cs="Calibri"/>
                <w:i/>
                <w:iCs/>
                <w:color w:val="0070C0"/>
              </w:rPr>
            </w:pPr>
            <w:r w:rsidRPr="00E2472F">
              <w:rPr>
                <w:rFonts w:eastAsia="Times New Roman" w:cs="Calibri"/>
                <w:i/>
                <w:iCs/>
                <w:color w:val="0070C0"/>
              </w:rPr>
              <w:t>En caso de que la solución solo cubra parte del requerimiento, registrar en este apartado el alcance del requer</w:t>
            </w:r>
            <w:r>
              <w:rPr>
                <w:rFonts w:eastAsia="Times New Roman" w:cs="Calibri"/>
                <w:i/>
                <w:iCs/>
                <w:color w:val="0070C0"/>
              </w:rPr>
              <w:t>imiento</w:t>
            </w:r>
            <w:r w:rsidRPr="00E2472F">
              <w:rPr>
                <w:rFonts w:eastAsia="Times New Roman" w:cs="Calibri"/>
                <w:i/>
                <w:iCs/>
                <w:color w:val="0070C0"/>
              </w:rPr>
              <w:t xml:space="preserve">. </w:t>
            </w:r>
          </w:p>
        </w:tc>
      </w:tr>
      <w:tr w:rsidR="00BC5249" w:rsidRPr="00E2472F" w14:paraId="4F9E142B" w14:textId="77777777" w:rsidTr="00BC5249">
        <w:trPr>
          <w:trHeight w:val="483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F9E1426" w14:textId="77777777" w:rsidR="00BC5249" w:rsidRDefault="00BC5249" w:rsidP="00645EB8">
            <w:pPr>
              <w:spacing w:before="0"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E2472F">
              <w:rPr>
                <w:rFonts w:eastAsia="Times New Roman" w:cs="Calibri"/>
                <w:sz w:val="18"/>
                <w:szCs w:val="18"/>
              </w:rPr>
              <w:t>Fecha de Actualización:</w:t>
            </w:r>
          </w:p>
          <w:p w14:paraId="4F9E1427" w14:textId="77777777" w:rsidR="00BC5249" w:rsidRPr="00E2472F" w:rsidRDefault="00BC5249" w:rsidP="00645EB8">
            <w:pPr>
              <w:spacing w:before="0"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DDMMAA</w:t>
            </w:r>
          </w:p>
        </w:tc>
        <w:tc>
          <w:tcPr>
            <w:tcW w:w="21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F9E1428" w14:textId="77777777" w:rsidR="00BC5249" w:rsidRPr="00E2472F" w:rsidRDefault="00BC5249" w:rsidP="00BC5249">
            <w:pPr>
              <w:spacing w:before="0"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19/09/2014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F9E1429" w14:textId="77777777" w:rsidR="00BC5249" w:rsidRPr="00E2472F" w:rsidRDefault="00BC5249" w:rsidP="00BC5249">
            <w:pPr>
              <w:spacing w:before="120" w:after="12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Nombre de Solicitante</w:t>
            </w:r>
            <w:r w:rsidRPr="00E2472F">
              <w:rPr>
                <w:rFonts w:eastAsia="Times New Roman" w:cs="Calibri"/>
                <w:sz w:val="18"/>
                <w:szCs w:val="18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E142A" w14:textId="77777777" w:rsidR="00BC5249" w:rsidRPr="00E2472F" w:rsidRDefault="00BC5249" w:rsidP="00BC5249">
            <w:pPr>
              <w:spacing w:before="120" w:after="12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Ana Luz Salazar Cedillo / Patricia Guadarrama Vargas</w:t>
            </w:r>
          </w:p>
        </w:tc>
      </w:tr>
      <w:tr w:rsidR="00BC5249" w:rsidRPr="00E2472F" w14:paraId="4F9E1430" w14:textId="77777777" w:rsidTr="007E7B09">
        <w:trPr>
          <w:trHeight w:val="482"/>
        </w:trPr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F9E142C" w14:textId="77777777" w:rsidR="00BC5249" w:rsidRPr="00E2472F" w:rsidRDefault="00BC5249" w:rsidP="00645EB8">
            <w:pPr>
              <w:spacing w:before="0"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21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E142D" w14:textId="77777777" w:rsidR="00BC5249" w:rsidRDefault="00BC5249" w:rsidP="00BC5249">
            <w:pPr>
              <w:spacing w:before="0"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F9E142E" w14:textId="77777777" w:rsidR="00BC5249" w:rsidRDefault="00BC5249" w:rsidP="00BC5249">
            <w:pPr>
              <w:spacing w:before="120" w:after="12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Nombre de documentador: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E142F" w14:textId="77777777" w:rsidR="00BC5249" w:rsidRDefault="00BC5249" w:rsidP="00BC5249">
            <w:pPr>
              <w:spacing w:before="120" w:after="12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Ricardo Mendoza Palomino</w:t>
            </w:r>
          </w:p>
        </w:tc>
      </w:tr>
      <w:tr w:rsidR="007331FB" w:rsidRPr="00E2472F" w14:paraId="4F9E1437" w14:textId="77777777" w:rsidTr="00645EB8">
        <w:trPr>
          <w:trHeight w:val="885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E1431" w14:textId="77777777" w:rsidR="007331FB" w:rsidRDefault="007331FB" w:rsidP="00645EB8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Se actualiza el siguiente requerimiento:</w:t>
            </w:r>
          </w:p>
          <w:p w14:paraId="4F9E1432" w14:textId="77777777" w:rsidR="007331FB" w:rsidRDefault="007331FB" w:rsidP="007331FB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Los nombres de l</w:t>
            </w:r>
            <w:r w:rsidRPr="00A85366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os estatus de las tarjetas deben ser parametrizables de acuerdo a las necesidades de la operación.</w:t>
            </w:r>
          </w:p>
          <w:p w14:paraId="4F9E1433" w14:textId="77777777" w:rsidR="007331FB" w:rsidRDefault="007331FB" w:rsidP="00BC5249">
            <w:pPr>
              <w:spacing w:after="240" w:line="240" w:lineRule="auto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Los motivos de los cambios de estatus deben ser parametrizables.</w:t>
            </w:r>
          </w:p>
          <w:p w14:paraId="4F9E1434" w14:textId="77777777" w:rsidR="004F5E4D" w:rsidRDefault="004F5E4D" w:rsidP="004F5E4D">
            <w:pPr>
              <w:spacing w:after="240" w:line="240" w:lineRule="auto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Se incluye diagrama de estatus de tarjeta que describe la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parametría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de los cambios de estado y motivos.</w:t>
            </w:r>
          </w:p>
          <w:p w14:paraId="4F9E1435" w14:textId="77777777" w:rsidR="0040503D" w:rsidRDefault="0040503D" w:rsidP="004F5E4D">
            <w:pPr>
              <w:spacing w:after="240" w:line="240" w:lineRule="auto"/>
              <w:rPr>
                <w:rFonts w:eastAsia="Times New Roman" w:cs="Calibri"/>
              </w:rPr>
            </w:pPr>
            <w:r w:rsidRPr="00F32AC2">
              <w:rPr>
                <w:rFonts w:eastAsia="Times New Roman" w:cs="Calibri"/>
              </w:rPr>
              <w:t>DIAGRAMA PENDIENTE DE ACTALIZAR CON BASE A LA NUEVA ESTRUCTURA DE LA SUCURSAL COMPARTAMOS</w:t>
            </w:r>
          </w:p>
          <w:p w14:paraId="4F9E1436" w14:textId="77777777" w:rsidR="004F5E4D" w:rsidRPr="00E2472F" w:rsidRDefault="004578D4" w:rsidP="004F5E4D">
            <w:pPr>
              <w:spacing w:after="24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noProof/>
              </w:rPr>
              <w:lastRenderedPageBreak/>
              <w:drawing>
                <wp:inline distT="0" distB="0" distL="0" distR="0" wp14:anchorId="4F9E1477" wp14:editId="4F9E1478">
                  <wp:extent cx="5854700" cy="648970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0" cy="64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1FB" w:rsidRPr="00680332" w14:paraId="4F9E1439" w14:textId="77777777" w:rsidTr="00645EB8">
        <w:trPr>
          <w:trHeight w:val="30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F9E1438" w14:textId="77777777" w:rsidR="007331FB" w:rsidRPr="00E2472F" w:rsidRDefault="007331FB" w:rsidP="00645E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Alcance NO cubierto del requerimiento </w:t>
            </w:r>
          </w:p>
        </w:tc>
      </w:tr>
      <w:tr w:rsidR="007331FB" w:rsidRPr="00680332" w14:paraId="4F9E143B" w14:textId="77777777" w:rsidTr="00645EB8">
        <w:trPr>
          <w:trHeight w:val="54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9E143A" w14:textId="77777777" w:rsidR="007331FB" w:rsidRPr="00E2472F" w:rsidRDefault="007331FB" w:rsidP="00645EB8">
            <w:pPr>
              <w:spacing w:after="0" w:line="240" w:lineRule="auto"/>
              <w:rPr>
                <w:rFonts w:eastAsia="Times New Roman" w:cs="Calibri"/>
                <w:i/>
                <w:iCs/>
                <w:color w:val="0070C0"/>
              </w:rPr>
            </w:pPr>
            <w:r w:rsidRPr="00E2472F">
              <w:rPr>
                <w:rFonts w:eastAsia="Times New Roman" w:cs="Calibri"/>
                <w:i/>
                <w:iCs/>
                <w:color w:val="0070C0"/>
              </w:rPr>
              <w:t xml:space="preserve">En caso de que la solución solo cubra parte del requerimiento, registrar en este apartado lo que no </w:t>
            </w:r>
            <w:r>
              <w:rPr>
                <w:rFonts w:eastAsia="Times New Roman" w:cs="Calibri"/>
                <w:i/>
                <w:iCs/>
                <w:color w:val="0070C0"/>
              </w:rPr>
              <w:t xml:space="preserve">se </w:t>
            </w:r>
            <w:r w:rsidRPr="00E2472F">
              <w:rPr>
                <w:rFonts w:eastAsia="Times New Roman" w:cs="Calibri"/>
                <w:i/>
                <w:iCs/>
                <w:color w:val="0070C0"/>
              </w:rPr>
              <w:t>cubre.</w:t>
            </w:r>
          </w:p>
        </w:tc>
      </w:tr>
      <w:tr w:rsidR="007331FB" w:rsidRPr="00680332" w14:paraId="4F9E143D" w14:textId="77777777" w:rsidTr="00645EB8">
        <w:trPr>
          <w:trHeight w:val="30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E143C" w14:textId="77777777" w:rsidR="007331FB" w:rsidRPr="00E2472F" w:rsidRDefault="007331FB" w:rsidP="00BC5249">
            <w:pPr>
              <w:spacing w:after="24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Se descarta la aplicación de la regla de negocio BR-PA-CM-0009 debido a que fue eliminada.</w:t>
            </w:r>
          </w:p>
        </w:tc>
      </w:tr>
    </w:tbl>
    <w:p w14:paraId="4F9E143E" w14:textId="77777777" w:rsidR="00D94C6C" w:rsidRPr="003D488D" w:rsidRDefault="00D94C6C" w:rsidP="00EE2233">
      <w:pPr>
        <w:tabs>
          <w:tab w:val="left" w:pos="2656"/>
        </w:tabs>
        <w:spacing w:before="360" w:after="360" w:line="240" w:lineRule="auto"/>
        <w:rPr>
          <w:sz w:val="32"/>
          <w:szCs w:val="32"/>
        </w:rPr>
      </w:pPr>
      <w:r w:rsidRPr="003D488D">
        <w:rPr>
          <w:sz w:val="32"/>
          <w:szCs w:val="32"/>
        </w:rPr>
        <w:lastRenderedPageBreak/>
        <w:t>Control de Versiones</w:t>
      </w:r>
    </w:p>
    <w:tbl>
      <w:tblPr>
        <w:tblW w:w="9371" w:type="dxa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2"/>
        <w:gridCol w:w="1130"/>
        <w:gridCol w:w="952"/>
        <w:gridCol w:w="2527"/>
        <w:gridCol w:w="2089"/>
        <w:gridCol w:w="1581"/>
      </w:tblGrid>
      <w:tr w:rsidR="00D94C6C" w:rsidRPr="003D488D" w14:paraId="4F9E1445" w14:textId="77777777" w:rsidTr="00EE2233">
        <w:trPr>
          <w:trHeight w:val="739"/>
          <w:tblHeader/>
        </w:trPr>
        <w:tc>
          <w:tcPr>
            <w:tcW w:w="1092" w:type="dxa"/>
            <w:shd w:val="clear" w:color="auto" w:fill="DBE5F1" w:themeFill="accent1" w:themeFillTint="33"/>
            <w:vAlign w:val="center"/>
            <w:hideMark/>
          </w:tcPr>
          <w:p w14:paraId="4F9E143F" w14:textId="77777777" w:rsidR="00D94C6C" w:rsidRPr="00AB7F0B" w:rsidRDefault="00D94C6C" w:rsidP="00B2795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AB7F0B">
              <w:rPr>
                <w:rFonts w:ascii="Arial" w:eastAsia="Times New Roman" w:hAnsi="Arial" w:cs="Arial"/>
                <w:iCs/>
                <w:sz w:val="16"/>
                <w:szCs w:val="16"/>
              </w:rPr>
              <w:t>Fecha solicitud</w:t>
            </w:r>
          </w:p>
        </w:tc>
        <w:tc>
          <w:tcPr>
            <w:tcW w:w="1131" w:type="dxa"/>
            <w:shd w:val="clear" w:color="auto" w:fill="DBE5F1" w:themeFill="accent1" w:themeFillTint="33"/>
            <w:vAlign w:val="center"/>
            <w:hideMark/>
          </w:tcPr>
          <w:p w14:paraId="4F9E1440" w14:textId="77777777" w:rsidR="00D94C6C" w:rsidRPr="00AB7F0B" w:rsidRDefault="00D94C6C" w:rsidP="00B2795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AB7F0B">
              <w:rPr>
                <w:rFonts w:ascii="Arial" w:eastAsia="Times New Roman" w:hAnsi="Arial" w:cs="Arial"/>
                <w:iCs/>
                <w:sz w:val="16"/>
                <w:szCs w:val="16"/>
              </w:rPr>
              <w:t>Fecha cambio</w:t>
            </w:r>
          </w:p>
        </w:tc>
        <w:tc>
          <w:tcPr>
            <w:tcW w:w="956" w:type="dxa"/>
            <w:shd w:val="clear" w:color="auto" w:fill="DBE5F1" w:themeFill="accent1" w:themeFillTint="33"/>
            <w:vAlign w:val="center"/>
            <w:hideMark/>
          </w:tcPr>
          <w:p w14:paraId="4F9E1441" w14:textId="77777777" w:rsidR="00D94C6C" w:rsidRPr="00AB7F0B" w:rsidRDefault="00D94C6C" w:rsidP="00B2795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AB7F0B">
              <w:rPr>
                <w:rFonts w:ascii="Arial" w:eastAsia="Times New Roman" w:hAnsi="Arial" w:cs="Arial"/>
                <w:iCs/>
                <w:sz w:val="16"/>
                <w:szCs w:val="16"/>
              </w:rPr>
              <w:t>Versión</w:t>
            </w:r>
          </w:p>
        </w:tc>
        <w:tc>
          <w:tcPr>
            <w:tcW w:w="2543" w:type="dxa"/>
            <w:shd w:val="clear" w:color="auto" w:fill="DBE5F1" w:themeFill="accent1" w:themeFillTint="33"/>
            <w:vAlign w:val="center"/>
            <w:hideMark/>
          </w:tcPr>
          <w:p w14:paraId="4F9E1442" w14:textId="77777777" w:rsidR="00D94C6C" w:rsidRPr="00AB7F0B" w:rsidRDefault="00D94C6C" w:rsidP="00B2795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AB7F0B">
              <w:rPr>
                <w:rFonts w:ascii="Arial" w:eastAsia="Times New Roman" w:hAnsi="Arial" w:cs="Arial"/>
                <w:iCs/>
                <w:sz w:val="16"/>
                <w:szCs w:val="16"/>
              </w:rPr>
              <w:t>Descripción del cambio</w:t>
            </w:r>
          </w:p>
        </w:tc>
        <w:tc>
          <w:tcPr>
            <w:tcW w:w="2101" w:type="dxa"/>
            <w:shd w:val="clear" w:color="auto" w:fill="DBE5F1" w:themeFill="accent1" w:themeFillTint="33"/>
            <w:vAlign w:val="center"/>
            <w:hideMark/>
          </w:tcPr>
          <w:p w14:paraId="4F9E1443" w14:textId="77777777" w:rsidR="00D94C6C" w:rsidRPr="00AB7F0B" w:rsidRDefault="00D94C6C" w:rsidP="00B2795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AB7F0B">
              <w:rPr>
                <w:rFonts w:ascii="Arial" w:eastAsia="Times New Roman" w:hAnsi="Arial" w:cs="Arial"/>
                <w:iCs/>
                <w:sz w:val="16"/>
                <w:szCs w:val="16"/>
              </w:rPr>
              <w:t>Responsable(s) ejecución del cambio</w:t>
            </w:r>
          </w:p>
        </w:tc>
        <w:tc>
          <w:tcPr>
            <w:tcW w:w="1548" w:type="dxa"/>
            <w:shd w:val="clear" w:color="auto" w:fill="DBE5F1" w:themeFill="accent1" w:themeFillTint="33"/>
            <w:vAlign w:val="center"/>
          </w:tcPr>
          <w:p w14:paraId="4F9E1444" w14:textId="77777777" w:rsidR="00D94C6C" w:rsidRPr="00AB7F0B" w:rsidRDefault="00D94C6C" w:rsidP="00B2795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AB7F0B">
              <w:rPr>
                <w:rFonts w:ascii="Arial" w:eastAsia="Times New Roman" w:hAnsi="Arial" w:cs="Arial"/>
                <w:iCs/>
                <w:sz w:val="16"/>
                <w:szCs w:val="16"/>
              </w:rPr>
              <w:t>Control de cambio asociado</w:t>
            </w:r>
          </w:p>
        </w:tc>
      </w:tr>
      <w:tr w:rsidR="00D94C6C" w:rsidRPr="00680332" w14:paraId="4F9E144C" w14:textId="77777777" w:rsidTr="00402C38">
        <w:trPr>
          <w:trHeight w:val="342"/>
        </w:trPr>
        <w:tc>
          <w:tcPr>
            <w:tcW w:w="1092" w:type="dxa"/>
            <w:shd w:val="clear" w:color="auto" w:fill="auto"/>
            <w:vAlign w:val="center"/>
            <w:hideMark/>
          </w:tcPr>
          <w:p w14:paraId="4F9E1446" w14:textId="77777777" w:rsidR="00D94C6C" w:rsidRPr="00BE4686" w:rsidRDefault="00D94C6C" w:rsidP="00B27952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07/04/2014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4F9E1447" w14:textId="77777777" w:rsidR="00D94C6C" w:rsidRPr="00BE4686" w:rsidRDefault="00D94C6C" w:rsidP="00B27952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6" w:type="dxa"/>
            <w:shd w:val="clear" w:color="auto" w:fill="auto"/>
            <w:vAlign w:val="center"/>
            <w:hideMark/>
          </w:tcPr>
          <w:p w14:paraId="4F9E1448" w14:textId="77777777" w:rsidR="00D94C6C" w:rsidRPr="00BE4686" w:rsidRDefault="00D94C6C" w:rsidP="00BC5249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543" w:type="dxa"/>
            <w:shd w:val="clear" w:color="auto" w:fill="auto"/>
            <w:vAlign w:val="center"/>
            <w:hideMark/>
          </w:tcPr>
          <w:p w14:paraId="4F9E1449" w14:textId="77777777" w:rsidR="00D94C6C" w:rsidRPr="00BE4686" w:rsidRDefault="00D94C6C" w:rsidP="00B27952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Versión Inicial</w:t>
            </w: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01" w:type="dxa"/>
            <w:shd w:val="clear" w:color="auto" w:fill="auto"/>
            <w:vAlign w:val="center"/>
            <w:hideMark/>
          </w:tcPr>
          <w:p w14:paraId="4F9E144A" w14:textId="77777777" w:rsidR="00D94C6C" w:rsidRPr="00BE4686" w:rsidRDefault="00D94C6C" w:rsidP="00B27952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70F74">
              <w:rPr>
                <w:rFonts w:ascii="Arial" w:hAnsi="Arial" w:cs="Arial"/>
                <w:sz w:val="16"/>
                <w:szCs w:val="16"/>
              </w:rPr>
              <w:t>Patricia Guadarrama Vargas / Ana Luz Salazar Cedillo</w:t>
            </w:r>
          </w:p>
        </w:tc>
        <w:tc>
          <w:tcPr>
            <w:tcW w:w="1548" w:type="dxa"/>
            <w:vAlign w:val="center"/>
          </w:tcPr>
          <w:p w14:paraId="4F9E144B" w14:textId="77777777" w:rsidR="00D94C6C" w:rsidRPr="00BE4686" w:rsidRDefault="00D94C6C" w:rsidP="00B27952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402C38" w:rsidRPr="00680332" w14:paraId="4F9E1458" w14:textId="77777777" w:rsidTr="00BC5249">
        <w:trPr>
          <w:trHeight w:val="342"/>
        </w:trPr>
        <w:tc>
          <w:tcPr>
            <w:tcW w:w="1092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F9E144D" w14:textId="77777777" w:rsidR="00402C38" w:rsidRPr="00BE4686" w:rsidRDefault="00402C38" w:rsidP="00BC5249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F9E144E" w14:textId="77777777" w:rsidR="00402C38" w:rsidRPr="00BE4686" w:rsidRDefault="00402C38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BC524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14/05/2014</w:t>
            </w:r>
          </w:p>
        </w:tc>
        <w:tc>
          <w:tcPr>
            <w:tcW w:w="9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F9E144F" w14:textId="77777777" w:rsidR="00402C38" w:rsidRPr="00BE4686" w:rsidRDefault="00BC5249" w:rsidP="00BC5249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402C3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.0</w:t>
            </w:r>
          </w:p>
        </w:tc>
        <w:tc>
          <w:tcPr>
            <w:tcW w:w="25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F9E1450" w14:textId="77777777" w:rsidR="00402C38" w:rsidRPr="00BE4686" w:rsidRDefault="00BC5249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Revisión del requerimiento con el proveedor</w:t>
            </w:r>
            <w:r w:rsidR="00402C38"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4F9E1451" w14:textId="77777777" w:rsidR="00402C38" w:rsidRPr="00402C38" w:rsidRDefault="00402C38" w:rsidP="00EE2233">
            <w:pPr>
              <w:spacing w:before="120" w:after="60" w:line="240" w:lineRule="auto"/>
              <w:rPr>
                <w:rFonts w:ascii="Arial" w:hAnsi="Arial" w:cs="Arial"/>
                <w:sz w:val="16"/>
                <w:szCs w:val="16"/>
              </w:rPr>
            </w:pPr>
            <w:r w:rsidRPr="00402C38">
              <w:rPr>
                <w:rFonts w:ascii="Arial" w:hAnsi="Arial" w:cs="Arial"/>
                <w:sz w:val="16"/>
                <w:szCs w:val="16"/>
              </w:rPr>
              <w:t>Ricardo Mendoza Palomino</w:t>
            </w:r>
          </w:p>
          <w:p w14:paraId="4F9E1452" w14:textId="77777777" w:rsidR="00402C38" w:rsidRPr="00402C38" w:rsidRDefault="00402C38" w:rsidP="00EE2233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</w:rPr>
            </w:pPr>
            <w:r w:rsidRPr="00402C38">
              <w:rPr>
                <w:rFonts w:ascii="Arial" w:hAnsi="Arial" w:cs="Arial"/>
                <w:sz w:val="16"/>
                <w:szCs w:val="16"/>
              </w:rPr>
              <w:t>Jack Young Tze Lee Edwards Peña Fuentes</w:t>
            </w:r>
          </w:p>
          <w:p w14:paraId="4F9E1453" w14:textId="77777777" w:rsidR="00402C38" w:rsidRPr="00402C38" w:rsidRDefault="00402C38" w:rsidP="00EE2233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</w:rPr>
            </w:pPr>
            <w:r w:rsidRPr="00402C38">
              <w:rPr>
                <w:rFonts w:ascii="Arial" w:hAnsi="Arial" w:cs="Arial"/>
                <w:sz w:val="16"/>
                <w:szCs w:val="16"/>
              </w:rPr>
              <w:t>Ana Luz Salazar Cedillo</w:t>
            </w:r>
          </w:p>
          <w:p w14:paraId="4F9E1454" w14:textId="77777777" w:rsidR="00402C38" w:rsidRPr="00402C38" w:rsidRDefault="00402C38" w:rsidP="00EE2233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</w:rPr>
            </w:pPr>
            <w:r w:rsidRPr="00402C38">
              <w:rPr>
                <w:rFonts w:ascii="Arial" w:hAnsi="Arial" w:cs="Arial"/>
                <w:sz w:val="16"/>
                <w:szCs w:val="16"/>
              </w:rPr>
              <w:t>Simón Rodríguez Bugueiro</w:t>
            </w:r>
          </w:p>
          <w:p w14:paraId="4F9E1455" w14:textId="77777777" w:rsidR="00402C38" w:rsidRPr="00402C38" w:rsidRDefault="00402C38" w:rsidP="00EE2233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</w:rPr>
            </w:pPr>
            <w:r w:rsidRPr="00402C38">
              <w:rPr>
                <w:rFonts w:ascii="Arial" w:hAnsi="Arial" w:cs="Arial"/>
                <w:sz w:val="16"/>
                <w:szCs w:val="16"/>
              </w:rPr>
              <w:t>Cristian Moure</w:t>
            </w:r>
          </w:p>
          <w:p w14:paraId="4F9E1456" w14:textId="77777777" w:rsidR="00402C38" w:rsidRPr="00402C38" w:rsidRDefault="00402C38" w:rsidP="00EE2233">
            <w:pPr>
              <w:spacing w:before="60" w:after="120" w:line="240" w:lineRule="auto"/>
              <w:rPr>
                <w:rFonts w:ascii="Arial" w:hAnsi="Arial" w:cs="Arial"/>
                <w:sz w:val="16"/>
                <w:szCs w:val="16"/>
              </w:rPr>
            </w:pPr>
            <w:r w:rsidRPr="00402C38">
              <w:rPr>
                <w:rFonts w:ascii="Arial" w:hAnsi="Arial" w:cs="Arial"/>
                <w:sz w:val="16"/>
                <w:szCs w:val="16"/>
              </w:rPr>
              <w:t>Mario Arturo Barcenas Carrasco</w:t>
            </w: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4F9E1457" w14:textId="77777777" w:rsidR="00402C38" w:rsidRPr="00BE4686" w:rsidRDefault="00402C38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C5249" w:rsidRPr="00680332" w14:paraId="4F9E1461" w14:textId="77777777" w:rsidTr="0040503D">
        <w:trPr>
          <w:trHeight w:val="342"/>
        </w:trPr>
        <w:tc>
          <w:tcPr>
            <w:tcW w:w="1092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59" w14:textId="77777777" w:rsidR="00BC5249" w:rsidRPr="00BE4686" w:rsidRDefault="00BC5249" w:rsidP="00BC5249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5A" w14:textId="77777777" w:rsidR="00BC5249" w:rsidRPr="0040503D" w:rsidRDefault="00396A44" w:rsidP="00BC5249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03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06/10</w:t>
            </w:r>
            <w:r w:rsidR="00BC5249" w:rsidRPr="0040503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/2014</w:t>
            </w:r>
          </w:p>
        </w:tc>
        <w:tc>
          <w:tcPr>
            <w:tcW w:w="9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5B" w14:textId="77777777" w:rsidR="00BC5249" w:rsidRPr="0040503D" w:rsidRDefault="000C05A0" w:rsidP="00BC5249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03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BC5249" w:rsidRPr="0040503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.0</w:t>
            </w:r>
          </w:p>
        </w:tc>
        <w:tc>
          <w:tcPr>
            <w:tcW w:w="25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5C" w14:textId="77777777" w:rsidR="00BC5249" w:rsidRPr="0040503D" w:rsidRDefault="00BC5249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03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Documentación de cobertura para homologar repositorios</w:t>
            </w:r>
          </w:p>
        </w:tc>
        <w:tc>
          <w:tcPr>
            <w:tcW w:w="2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5D" w14:textId="77777777" w:rsidR="00396A44" w:rsidRPr="0040503D" w:rsidRDefault="00BC5249" w:rsidP="00396A44">
            <w:pPr>
              <w:spacing w:before="120" w:after="12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03D">
              <w:rPr>
                <w:rFonts w:ascii="Arial" w:hAnsi="Arial" w:cs="Arial"/>
                <w:sz w:val="16"/>
                <w:szCs w:val="16"/>
              </w:rPr>
              <w:t xml:space="preserve">Ricardo Mendoza      </w:t>
            </w:r>
          </w:p>
          <w:p w14:paraId="4F9E145E" w14:textId="77777777" w:rsidR="00396A44" w:rsidRPr="0040503D" w:rsidRDefault="00396A44" w:rsidP="00396A44">
            <w:pPr>
              <w:spacing w:before="120" w:after="12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03D">
              <w:rPr>
                <w:rFonts w:ascii="Arial" w:hAnsi="Arial" w:cs="Arial"/>
                <w:sz w:val="16"/>
                <w:szCs w:val="16"/>
              </w:rPr>
              <w:t>Leonardo Pisani</w:t>
            </w:r>
          </w:p>
          <w:p w14:paraId="4F9E145F" w14:textId="77777777" w:rsidR="00BC5249" w:rsidRPr="0040503D" w:rsidRDefault="00BC5249" w:rsidP="00396A44">
            <w:pPr>
              <w:spacing w:before="120" w:after="120" w:line="240" w:lineRule="auto"/>
              <w:rPr>
                <w:rFonts w:ascii="Arial" w:hAnsi="Arial" w:cs="Arial"/>
                <w:sz w:val="16"/>
                <w:szCs w:val="16"/>
              </w:rPr>
            </w:pPr>
            <w:r w:rsidRPr="0040503D">
              <w:rPr>
                <w:rFonts w:ascii="Arial" w:hAnsi="Arial" w:cs="Arial"/>
                <w:sz w:val="16"/>
                <w:szCs w:val="16"/>
              </w:rPr>
              <w:t>Mario Arturo Barcenas</w:t>
            </w: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4F9E1460" w14:textId="77777777" w:rsidR="00BC5249" w:rsidRPr="00BE4686" w:rsidRDefault="00BC5249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40503D" w:rsidRPr="00680332" w14:paraId="4F9E146B" w14:textId="77777777" w:rsidTr="00EE18D2">
        <w:trPr>
          <w:trHeight w:val="342"/>
        </w:trPr>
        <w:tc>
          <w:tcPr>
            <w:tcW w:w="1092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62" w14:textId="77777777" w:rsidR="0040503D" w:rsidRPr="00BE4686" w:rsidRDefault="0040503D" w:rsidP="00BC5249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63" w14:textId="77777777" w:rsidR="0040503D" w:rsidRPr="00EE18D2" w:rsidRDefault="0040503D" w:rsidP="00BC5249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18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24/04/2015</w:t>
            </w:r>
          </w:p>
        </w:tc>
        <w:tc>
          <w:tcPr>
            <w:tcW w:w="9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64" w14:textId="77777777" w:rsidR="0040503D" w:rsidRPr="00EE18D2" w:rsidRDefault="0040503D" w:rsidP="00BC5249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18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25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65" w14:textId="77777777" w:rsidR="0040503D" w:rsidRPr="00EE18D2" w:rsidRDefault="0040503D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18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Incorporación de cuentas nivel 2 y Mejoras Fase II</w:t>
            </w:r>
          </w:p>
        </w:tc>
        <w:tc>
          <w:tcPr>
            <w:tcW w:w="2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66" w14:textId="77777777" w:rsidR="0040503D" w:rsidRPr="00EE18D2" w:rsidRDefault="0040503D" w:rsidP="00EE2233">
            <w:pPr>
              <w:spacing w:before="120" w:after="60" w:line="240" w:lineRule="auto"/>
              <w:rPr>
                <w:rFonts w:ascii="Arial" w:hAnsi="Arial" w:cs="Arial"/>
                <w:sz w:val="16"/>
                <w:szCs w:val="16"/>
              </w:rPr>
            </w:pPr>
            <w:r w:rsidRPr="00EE18D2">
              <w:rPr>
                <w:rFonts w:ascii="Arial" w:hAnsi="Arial" w:cs="Arial"/>
                <w:sz w:val="16"/>
                <w:szCs w:val="16"/>
              </w:rPr>
              <w:t>Ricardo Mendoza Palomino</w:t>
            </w:r>
          </w:p>
          <w:p w14:paraId="4F9E1467" w14:textId="77777777" w:rsidR="0040503D" w:rsidRPr="00EE18D2" w:rsidRDefault="0040503D" w:rsidP="00EE2233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</w:rPr>
            </w:pPr>
            <w:r w:rsidRPr="00EE18D2">
              <w:rPr>
                <w:rFonts w:ascii="Arial" w:hAnsi="Arial" w:cs="Arial"/>
                <w:sz w:val="16"/>
                <w:szCs w:val="16"/>
              </w:rPr>
              <w:t>Jack Young Tze Lee Edwards Peña Fuentes</w:t>
            </w:r>
          </w:p>
          <w:p w14:paraId="4F9E1468" w14:textId="77777777" w:rsidR="0040503D" w:rsidRPr="00EE18D2" w:rsidRDefault="0040503D" w:rsidP="00EE2233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</w:rPr>
            </w:pPr>
            <w:r w:rsidRPr="00EE18D2">
              <w:rPr>
                <w:rFonts w:ascii="Arial" w:hAnsi="Arial" w:cs="Arial"/>
                <w:sz w:val="16"/>
                <w:szCs w:val="16"/>
              </w:rPr>
              <w:t>Ana Luz Salazar Cedillo</w:t>
            </w:r>
          </w:p>
          <w:p w14:paraId="4F9E1469" w14:textId="77777777" w:rsidR="0040503D" w:rsidRPr="00EE18D2" w:rsidRDefault="0040503D" w:rsidP="00EE2233">
            <w:pPr>
              <w:spacing w:before="60" w:after="120" w:line="240" w:lineRule="auto"/>
              <w:rPr>
                <w:rFonts w:ascii="Arial" w:hAnsi="Arial" w:cs="Arial"/>
                <w:sz w:val="16"/>
                <w:szCs w:val="16"/>
              </w:rPr>
            </w:pPr>
            <w:r w:rsidRPr="00EE18D2">
              <w:rPr>
                <w:rFonts w:ascii="Arial" w:hAnsi="Arial" w:cs="Arial"/>
                <w:sz w:val="16"/>
                <w:szCs w:val="16"/>
              </w:rPr>
              <w:t>Patricia Guadarrama Vargas</w:t>
            </w: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4F9E146A" w14:textId="77777777" w:rsidR="0040503D" w:rsidRPr="00BE4686" w:rsidRDefault="0040503D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EE18D2" w:rsidRPr="00680332" w14:paraId="4F9E1472" w14:textId="77777777" w:rsidTr="00E37D39">
        <w:trPr>
          <w:trHeight w:val="342"/>
        </w:trPr>
        <w:tc>
          <w:tcPr>
            <w:tcW w:w="1092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6C" w14:textId="77777777" w:rsidR="00EE18D2" w:rsidRPr="00BE4686" w:rsidRDefault="00EE18D2" w:rsidP="00BC5249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6D" w14:textId="77777777" w:rsidR="00EE18D2" w:rsidRPr="004A7687" w:rsidRDefault="00EE18D2" w:rsidP="00BC5249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A76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09/0</w:t>
            </w:r>
            <w:r w:rsidR="00F32AC2" w:rsidRPr="004A76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  <w:r w:rsidRPr="004A76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/2015</w:t>
            </w:r>
          </w:p>
        </w:tc>
        <w:tc>
          <w:tcPr>
            <w:tcW w:w="9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6E" w14:textId="77777777" w:rsidR="00EE18D2" w:rsidRPr="004A7687" w:rsidRDefault="00EE18D2" w:rsidP="00BC5249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A76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25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6F" w14:textId="77777777" w:rsidR="00EE18D2" w:rsidRPr="004A7687" w:rsidRDefault="00EE18D2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A76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 solicita replica ante cada cambio de estatus para Canal participante</w:t>
            </w:r>
          </w:p>
        </w:tc>
        <w:tc>
          <w:tcPr>
            <w:tcW w:w="2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9E1470" w14:textId="77777777" w:rsidR="00EE18D2" w:rsidRPr="004A7687" w:rsidRDefault="00EE18D2" w:rsidP="00EE2233">
            <w:pPr>
              <w:spacing w:before="120" w:after="60" w:line="240" w:lineRule="auto"/>
              <w:rPr>
                <w:rFonts w:ascii="Arial" w:hAnsi="Arial" w:cs="Arial"/>
                <w:sz w:val="16"/>
                <w:szCs w:val="16"/>
              </w:rPr>
            </w:pPr>
            <w:r w:rsidRPr="004A7687">
              <w:rPr>
                <w:rFonts w:ascii="Arial" w:hAnsi="Arial" w:cs="Arial"/>
                <w:sz w:val="16"/>
                <w:szCs w:val="16"/>
              </w:rPr>
              <w:t>Nancy Ciprian</w:t>
            </w: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4F9E1471" w14:textId="77777777" w:rsidR="00EE18D2" w:rsidRPr="00BE4686" w:rsidRDefault="00EE18D2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E37D39" w:rsidRPr="00680332" w14:paraId="325870C3" w14:textId="77777777" w:rsidTr="006B0293">
        <w:trPr>
          <w:trHeight w:val="342"/>
        </w:trPr>
        <w:tc>
          <w:tcPr>
            <w:tcW w:w="1092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A953A33" w14:textId="77777777" w:rsidR="00E37D39" w:rsidRPr="00BE4686" w:rsidRDefault="00E37D39" w:rsidP="00BC5249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9E67159" w14:textId="3F7B1470" w:rsidR="00E37D39" w:rsidRPr="006B0293" w:rsidRDefault="004A7687" w:rsidP="00BC5249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029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15/01/2016</w:t>
            </w:r>
          </w:p>
        </w:tc>
        <w:tc>
          <w:tcPr>
            <w:tcW w:w="9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8972D5C" w14:textId="6FCBEDB8" w:rsidR="00E37D39" w:rsidRPr="006B0293" w:rsidRDefault="004A7687" w:rsidP="00BC5249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029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25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AB40DF2" w14:textId="051B862E" w:rsidR="00E37D39" w:rsidRPr="006B0293" w:rsidRDefault="007B1AAC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029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 solicita el</w:t>
            </w:r>
            <w:r w:rsidR="004A7687" w:rsidRPr="006B029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movimiento “Por Operación para el Rol Administrador de </w:t>
            </w:r>
            <w:r w:rsidR="00373131" w:rsidRPr="006B029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Plásticos</w:t>
            </w:r>
            <w:r w:rsidRPr="006B029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se anexa tabla actual con el cambio</w:t>
            </w:r>
          </w:p>
        </w:tc>
        <w:tc>
          <w:tcPr>
            <w:tcW w:w="2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794E9EE" w14:textId="77777777" w:rsidR="00E37D39" w:rsidRPr="006B0293" w:rsidRDefault="004A7687" w:rsidP="00EE2233">
            <w:pPr>
              <w:spacing w:before="120" w:after="60" w:line="240" w:lineRule="auto"/>
              <w:rPr>
                <w:rFonts w:ascii="Arial" w:hAnsi="Arial" w:cs="Arial"/>
                <w:sz w:val="16"/>
                <w:szCs w:val="16"/>
              </w:rPr>
            </w:pPr>
            <w:r w:rsidRPr="006B0293">
              <w:rPr>
                <w:rFonts w:ascii="Arial" w:hAnsi="Arial" w:cs="Arial"/>
                <w:sz w:val="16"/>
                <w:szCs w:val="16"/>
              </w:rPr>
              <w:t>Nancy Ciprian</w:t>
            </w:r>
          </w:p>
          <w:p w14:paraId="2887C97E" w14:textId="77777777" w:rsidR="004A7687" w:rsidRPr="006B0293" w:rsidRDefault="004A7687" w:rsidP="00EE2233">
            <w:pPr>
              <w:spacing w:before="120" w:after="6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7C49B2AC" w14:textId="0C7181E8" w:rsidR="00E37D39" w:rsidRPr="006B0293" w:rsidRDefault="005079DE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0293">
              <w:rPr>
                <w:rFonts w:ascii="Arial" w:hAnsi="Arial" w:cs="Arial"/>
                <w:color w:val="000000"/>
                <w:sz w:val="18"/>
                <w:szCs w:val="18"/>
              </w:rPr>
              <w:t>SRA_2122CMMO</w:t>
            </w:r>
          </w:p>
        </w:tc>
      </w:tr>
      <w:tr w:rsidR="006B0293" w:rsidRPr="00680332" w14:paraId="07348C51" w14:textId="77777777" w:rsidTr="00402C38">
        <w:trPr>
          <w:trHeight w:val="342"/>
        </w:trPr>
        <w:tc>
          <w:tcPr>
            <w:tcW w:w="1092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30EB6E9" w14:textId="77777777" w:rsidR="006B0293" w:rsidRPr="00BE4686" w:rsidRDefault="006B0293" w:rsidP="00BC5249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68BF583" w14:textId="3EE36A7D" w:rsidR="006B0293" w:rsidRDefault="006B0293" w:rsidP="00BC5249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14/10/2016</w:t>
            </w:r>
          </w:p>
        </w:tc>
        <w:tc>
          <w:tcPr>
            <w:tcW w:w="9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569FDE" w14:textId="67CC6563" w:rsidR="006B0293" w:rsidRDefault="006B0293" w:rsidP="00BC5249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6.0</w:t>
            </w:r>
          </w:p>
        </w:tc>
        <w:tc>
          <w:tcPr>
            <w:tcW w:w="25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03FFC77" w14:textId="204DA8CA" w:rsidR="006B0293" w:rsidRDefault="006B0293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 w:rsidRPr="00E4413A"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Considerar el bloqueo de tarjetas solicitadas por otras empresas.</w:t>
            </w:r>
          </w:p>
        </w:tc>
        <w:tc>
          <w:tcPr>
            <w:tcW w:w="2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09A006A" w14:textId="77777777" w:rsidR="006B0293" w:rsidRPr="00E4413A" w:rsidRDefault="006B0293" w:rsidP="006B0293">
            <w:pPr>
              <w:spacing w:before="120" w:after="120" w:line="24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E4413A">
              <w:rPr>
                <w:rFonts w:ascii="Arial" w:hAnsi="Arial" w:cs="Arial"/>
                <w:sz w:val="16"/>
                <w:szCs w:val="16"/>
                <w:highlight w:val="green"/>
              </w:rPr>
              <w:t>Juan Manuel Lucas</w:t>
            </w:r>
          </w:p>
          <w:p w14:paraId="31C51B9A" w14:textId="5F0EE3E8" w:rsidR="006B0293" w:rsidRDefault="006B0293" w:rsidP="006B0293">
            <w:pPr>
              <w:spacing w:before="120" w:after="60" w:line="240" w:lineRule="auto"/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E4413A">
              <w:rPr>
                <w:rFonts w:ascii="Arial" w:hAnsi="Arial" w:cs="Arial"/>
                <w:sz w:val="16"/>
                <w:szCs w:val="16"/>
                <w:highlight w:val="green"/>
              </w:rPr>
              <w:t>Gerardo Pedroza</w:t>
            </w:r>
          </w:p>
        </w:tc>
        <w:tc>
          <w:tcPr>
            <w:tcW w:w="15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C0A987" w14:textId="59A3464A" w:rsidR="006B0293" w:rsidRPr="00526B42" w:rsidRDefault="006B0293" w:rsidP="00B53923">
            <w:pPr>
              <w:spacing w:before="120" w:after="120" w:line="240" w:lineRule="auto"/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</w:pPr>
            <w:r w:rsidRPr="00986A4B">
              <w:rPr>
                <w:rFonts w:ascii="Arial" w:hAnsi="Arial" w:cs="Arial"/>
                <w:sz w:val="16"/>
                <w:szCs w:val="16"/>
                <w:highlight w:val="green"/>
              </w:rPr>
              <w:t>SRA_2320CSMO</w:t>
            </w:r>
          </w:p>
        </w:tc>
      </w:tr>
    </w:tbl>
    <w:p w14:paraId="4F9E1473" w14:textId="36DF20C2" w:rsidR="00D94C6C" w:rsidRDefault="00D94C6C" w:rsidP="00D94C6C">
      <w:pPr>
        <w:tabs>
          <w:tab w:val="left" w:pos="2656"/>
        </w:tabs>
      </w:pPr>
    </w:p>
    <w:p w14:paraId="4F9E1474" w14:textId="77777777" w:rsidR="008D3587" w:rsidRPr="00970F74" w:rsidRDefault="008D3587" w:rsidP="008D3587">
      <w:pPr>
        <w:tabs>
          <w:tab w:val="left" w:pos="2656"/>
        </w:tabs>
        <w:rPr>
          <w:b/>
          <w:sz w:val="22"/>
          <w:szCs w:val="22"/>
        </w:rPr>
      </w:pPr>
    </w:p>
    <w:p w14:paraId="4F9E1475" w14:textId="77777777" w:rsidR="008D3587" w:rsidRDefault="008D3587" w:rsidP="00687C1B">
      <w:pPr>
        <w:tabs>
          <w:tab w:val="left" w:pos="2656"/>
        </w:tabs>
        <w:jc w:val="center"/>
        <w:rPr>
          <w:b/>
          <w:sz w:val="22"/>
          <w:szCs w:val="22"/>
        </w:rPr>
      </w:pPr>
    </w:p>
    <w:sectPr w:rsidR="008D3587" w:rsidSect="00100771">
      <w:headerReference w:type="default" r:id="rId17"/>
      <w:footerReference w:type="default" r:id="rId1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E203E" w14:textId="77777777" w:rsidR="00CC5725" w:rsidRDefault="00CC5725" w:rsidP="001B20E0">
      <w:pPr>
        <w:spacing w:before="0" w:after="0" w:line="240" w:lineRule="auto"/>
      </w:pPr>
      <w:r>
        <w:separator/>
      </w:r>
    </w:p>
  </w:endnote>
  <w:endnote w:type="continuationSeparator" w:id="0">
    <w:p w14:paraId="58C02412" w14:textId="77777777" w:rsidR="00CC5725" w:rsidRDefault="00CC5725" w:rsidP="001B20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E147E" w14:textId="77777777" w:rsidR="00090747" w:rsidRDefault="00090747">
    <w:pPr>
      <w:pStyle w:val="Piedepgina"/>
    </w:pPr>
    <w:r>
      <w:t>Formato de Requerimiento V3.0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7C098" w14:textId="77777777" w:rsidR="00CC5725" w:rsidRDefault="00CC5725" w:rsidP="001B20E0">
      <w:pPr>
        <w:spacing w:before="0" w:after="0" w:line="240" w:lineRule="auto"/>
      </w:pPr>
      <w:r>
        <w:separator/>
      </w:r>
    </w:p>
  </w:footnote>
  <w:footnote w:type="continuationSeparator" w:id="0">
    <w:p w14:paraId="796EA2F5" w14:textId="77777777" w:rsidR="00CC5725" w:rsidRDefault="00CC5725" w:rsidP="001B20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E147D" w14:textId="77777777" w:rsidR="00090747" w:rsidRDefault="00090747">
    <w:pPr>
      <w:pStyle w:val="Encabezado"/>
    </w:pPr>
    <w:r>
      <w:rPr>
        <w:noProof/>
      </w:rPr>
      <w:drawing>
        <wp:inline distT="0" distB="0" distL="0" distR="0" wp14:anchorId="4F9E147F" wp14:editId="4F9E1480">
          <wp:extent cx="2274570" cy="680085"/>
          <wp:effectExtent l="0" t="0" r="0" b="5715"/>
          <wp:docPr id="1" name="Imagen 1" descr="Descripción: http://intranetcorporativo/Documents/logo_gentera_corre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://intranetcorporativo/Documents/logo_gentera_corre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57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4AAA"/>
    <w:multiLevelType w:val="hybridMultilevel"/>
    <w:tmpl w:val="455EB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0641D"/>
    <w:multiLevelType w:val="hybridMultilevel"/>
    <w:tmpl w:val="ED1A99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02C4D"/>
    <w:multiLevelType w:val="hybridMultilevel"/>
    <w:tmpl w:val="9AA2E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E3697"/>
    <w:multiLevelType w:val="hybridMultilevel"/>
    <w:tmpl w:val="1AB268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F69C7"/>
    <w:multiLevelType w:val="hybridMultilevel"/>
    <w:tmpl w:val="96E2D24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8E2FCF"/>
    <w:multiLevelType w:val="hybridMultilevel"/>
    <w:tmpl w:val="B2D2B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C2E19"/>
    <w:multiLevelType w:val="hybridMultilevel"/>
    <w:tmpl w:val="3CF02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17206"/>
    <w:multiLevelType w:val="hybridMultilevel"/>
    <w:tmpl w:val="5FF22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936E7"/>
    <w:multiLevelType w:val="hybridMultilevel"/>
    <w:tmpl w:val="C25E34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D1684"/>
    <w:multiLevelType w:val="hybridMultilevel"/>
    <w:tmpl w:val="8E828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A4BEC"/>
    <w:multiLevelType w:val="hybridMultilevel"/>
    <w:tmpl w:val="BED0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41CCD"/>
    <w:multiLevelType w:val="hybridMultilevel"/>
    <w:tmpl w:val="D270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E10E8"/>
    <w:multiLevelType w:val="hybridMultilevel"/>
    <w:tmpl w:val="A540252A"/>
    <w:lvl w:ilvl="0" w:tplc="080A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3">
    <w:nsid w:val="293E7704"/>
    <w:multiLevelType w:val="hybridMultilevel"/>
    <w:tmpl w:val="2A623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A33AE3"/>
    <w:multiLevelType w:val="hybridMultilevel"/>
    <w:tmpl w:val="8D068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AC1846"/>
    <w:multiLevelType w:val="hybridMultilevel"/>
    <w:tmpl w:val="E1086C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AE625B"/>
    <w:multiLevelType w:val="hybridMultilevel"/>
    <w:tmpl w:val="EF541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382996"/>
    <w:multiLevelType w:val="multilevel"/>
    <w:tmpl w:val="40A09C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7B43835"/>
    <w:multiLevelType w:val="hybridMultilevel"/>
    <w:tmpl w:val="2D2E86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387168"/>
    <w:multiLevelType w:val="hybridMultilevel"/>
    <w:tmpl w:val="F364F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074AB"/>
    <w:multiLevelType w:val="hybridMultilevel"/>
    <w:tmpl w:val="1114AC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023961"/>
    <w:multiLevelType w:val="hybridMultilevel"/>
    <w:tmpl w:val="28D00990"/>
    <w:lvl w:ilvl="0" w:tplc="553C4A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904922"/>
    <w:multiLevelType w:val="hybridMultilevel"/>
    <w:tmpl w:val="C8CA7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DC23A2"/>
    <w:multiLevelType w:val="hybridMultilevel"/>
    <w:tmpl w:val="4EAED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A11714"/>
    <w:multiLevelType w:val="hybridMultilevel"/>
    <w:tmpl w:val="8E828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D155E8"/>
    <w:multiLevelType w:val="hybridMultilevel"/>
    <w:tmpl w:val="F684E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65BF1"/>
    <w:multiLevelType w:val="hybridMultilevel"/>
    <w:tmpl w:val="017C4E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60922"/>
    <w:multiLevelType w:val="hybridMultilevel"/>
    <w:tmpl w:val="1160F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E24F7"/>
    <w:multiLevelType w:val="hybridMultilevel"/>
    <w:tmpl w:val="16CC18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9B7B92"/>
    <w:multiLevelType w:val="hybridMultilevel"/>
    <w:tmpl w:val="2E7EFF56"/>
    <w:lvl w:ilvl="0" w:tplc="080A0003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0">
    <w:nsid w:val="5A890713"/>
    <w:multiLevelType w:val="hybridMultilevel"/>
    <w:tmpl w:val="0B1CA1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0630A"/>
    <w:multiLevelType w:val="hybridMultilevel"/>
    <w:tmpl w:val="808E4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D70B92"/>
    <w:multiLevelType w:val="hybridMultilevel"/>
    <w:tmpl w:val="2B1C4CA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B360E64E">
      <w:start w:val="1"/>
      <w:numFmt w:val="decimal"/>
      <w:lvlText w:val="%2.1"/>
      <w:lvlJc w:val="left"/>
      <w:pPr>
        <w:ind w:left="180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615DE1"/>
    <w:multiLevelType w:val="hybridMultilevel"/>
    <w:tmpl w:val="889EB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463DF9"/>
    <w:multiLevelType w:val="hybridMultilevel"/>
    <w:tmpl w:val="80EC6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457E4C"/>
    <w:multiLevelType w:val="hybridMultilevel"/>
    <w:tmpl w:val="E1DA1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D43496"/>
    <w:multiLevelType w:val="hybridMultilevel"/>
    <w:tmpl w:val="16CC18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0E073A"/>
    <w:multiLevelType w:val="hybridMultilevel"/>
    <w:tmpl w:val="02A605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B7655C"/>
    <w:multiLevelType w:val="hybridMultilevel"/>
    <w:tmpl w:val="A8FC35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265F6F"/>
    <w:multiLevelType w:val="hybridMultilevel"/>
    <w:tmpl w:val="D6062C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09614D"/>
    <w:multiLevelType w:val="hybridMultilevel"/>
    <w:tmpl w:val="8C68E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33"/>
  </w:num>
  <w:num w:numId="4">
    <w:abstractNumId w:val="37"/>
  </w:num>
  <w:num w:numId="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</w:num>
  <w:num w:numId="7">
    <w:abstractNumId w:val="18"/>
  </w:num>
  <w:num w:numId="8">
    <w:abstractNumId w:val="16"/>
  </w:num>
  <w:num w:numId="9">
    <w:abstractNumId w:val="19"/>
  </w:num>
  <w:num w:numId="10">
    <w:abstractNumId w:val="10"/>
  </w:num>
  <w:num w:numId="11">
    <w:abstractNumId w:val="40"/>
  </w:num>
  <w:num w:numId="12">
    <w:abstractNumId w:val="29"/>
  </w:num>
  <w:num w:numId="13">
    <w:abstractNumId w:val="27"/>
  </w:num>
  <w:num w:numId="14">
    <w:abstractNumId w:val="5"/>
  </w:num>
  <w:num w:numId="15">
    <w:abstractNumId w:val="7"/>
  </w:num>
  <w:num w:numId="16">
    <w:abstractNumId w:val="26"/>
  </w:num>
  <w:num w:numId="17">
    <w:abstractNumId w:val="23"/>
  </w:num>
  <w:num w:numId="18">
    <w:abstractNumId w:val="0"/>
  </w:num>
  <w:num w:numId="19">
    <w:abstractNumId w:val="39"/>
  </w:num>
  <w:num w:numId="20">
    <w:abstractNumId w:val="9"/>
  </w:num>
  <w:num w:numId="21">
    <w:abstractNumId w:val="24"/>
  </w:num>
  <w:num w:numId="22">
    <w:abstractNumId w:val="2"/>
  </w:num>
  <w:num w:numId="23">
    <w:abstractNumId w:val="8"/>
  </w:num>
  <w:num w:numId="24">
    <w:abstractNumId w:val="22"/>
  </w:num>
  <w:num w:numId="25">
    <w:abstractNumId w:val="34"/>
  </w:num>
  <w:num w:numId="26">
    <w:abstractNumId w:val="31"/>
  </w:num>
  <w:num w:numId="27">
    <w:abstractNumId w:val="13"/>
  </w:num>
  <w:num w:numId="28">
    <w:abstractNumId w:val="35"/>
  </w:num>
  <w:num w:numId="29">
    <w:abstractNumId w:val="3"/>
  </w:num>
  <w:num w:numId="30">
    <w:abstractNumId w:val="14"/>
  </w:num>
  <w:num w:numId="31">
    <w:abstractNumId w:val="15"/>
  </w:num>
  <w:num w:numId="32">
    <w:abstractNumId w:val="11"/>
  </w:num>
  <w:num w:numId="33">
    <w:abstractNumId w:val="12"/>
  </w:num>
  <w:num w:numId="34">
    <w:abstractNumId w:val="1"/>
  </w:num>
  <w:num w:numId="35">
    <w:abstractNumId w:val="30"/>
  </w:num>
  <w:num w:numId="36">
    <w:abstractNumId w:val="25"/>
  </w:num>
  <w:num w:numId="37">
    <w:abstractNumId w:val="28"/>
  </w:num>
  <w:num w:numId="38">
    <w:abstractNumId w:val="36"/>
  </w:num>
  <w:num w:numId="39">
    <w:abstractNumId w:val="4"/>
  </w:num>
  <w:num w:numId="40">
    <w:abstractNumId w:val="2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51"/>
    <w:rsid w:val="00006B35"/>
    <w:rsid w:val="0000790A"/>
    <w:rsid w:val="000136D3"/>
    <w:rsid w:val="00013E66"/>
    <w:rsid w:val="000151EA"/>
    <w:rsid w:val="00015AB1"/>
    <w:rsid w:val="00015D06"/>
    <w:rsid w:val="00017CEE"/>
    <w:rsid w:val="00024625"/>
    <w:rsid w:val="00045335"/>
    <w:rsid w:val="00056D15"/>
    <w:rsid w:val="0006249B"/>
    <w:rsid w:val="000660F7"/>
    <w:rsid w:val="0006627A"/>
    <w:rsid w:val="00080FDE"/>
    <w:rsid w:val="00090747"/>
    <w:rsid w:val="0009550B"/>
    <w:rsid w:val="000B09CB"/>
    <w:rsid w:val="000B377E"/>
    <w:rsid w:val="000B7CE0"/>
    <w:rsid w:val="000C05A0"/>
    <w:rsid w:val="000C116F"/>
    <w:rsid w:val="000D531D"/>
    <w:rsid w:val="000E2D7C"/>
    <w:rsid w:val="00100771"/>
    <w:rsid w:val="001068FB"/>
    <w:rsid w:val="0011094A"/>
    <w:rsid w:val="00112062"/>
    <w:rsid w:val="001124FC"/>
    <w:rsid w:val="00115D57"/>
    <w:rsid w:val="00122F0C"/>
    <w:rsid w:val="00130605"/>
    <w:rsid w:val="00155A97"/>
    <w:rsid w:val="001568F4"/>
    <w:rsid w:val="00157ADD"/>
    <w:rsid w:val="001608CB"/>
    <w:rsid w:val="00165F21"/>
    <w:rsid w:val="00167B51"/>
    <w:rsid w:val="00170D49"/>
    <w:rsid w:val="00172BBC"/>
    <w:rsid w:val="0019536A"/>
    <w:rsid w:val="001974E2"/>
    <w:rsid w:val="001A6F93"/>
    <w:rsid w:val="001A7751"/>
    <w:rsid w:val="001B1E47"/>
    <w:rsid w:val="001B20E0"/>
    <w:rsid w:val="001B4CDF"/>
    <w:rsid w:val="001C27BF"/>
    <w:rsid w:val="001D11FE"/>
    <w:rsid w:val="001D5A4B"/>
    <w:rsid w:val="001E5790"/>
    <w:rsid w:val="001E78C3"/>
    <w:rsid w:val="001E7D98"/>
    <w:rsid w:val="001F2C7A"/>
    <w:rsid w:val="001F5486"/>
    <w:rsid w:val="001F733D"/>
    <w:rsid w:val="0020208C"/>
    <w:rsid w:val="0021144E"/>
    <w:rsid w:val="002114A2"/>
    <w:rsid w:val="00211E08"/>
    <w:rsid w:val="002134A1"/>
    <w:rsid w:val="00230C06"/>
    <w:rsid w:val="00236BEA"/>
    <w:rsid w:val="00236DE3"/>
    <w:rsid w:val="00246F6B"/>
    <w:rsid w:val="002536F2"/>
    <w:rsid w:val="0026630C"/>
    <w:rsid w:val="00270CE2"/>
    <w:rsid w:val="00285201"/>
    <w:rsid w:val="002918F7"/>
    <w:rsid w:val="00294002"/>
    <w:rsid w:val="002951C4"/>
    <w:rsid w:val="002A1E7E"/>
    <w:rsid w:val="002A239E"/>
    <w:rsid w:val="002A6BE0"/>
    <w:rsid w:val="002A6E6C"/>
    <w:rsid w:val="002B00DE"/>
    <w:rsid w:val="002B2E3C"/>
    <w:rsid w:val="002C6653"/>
    <w:rsid w:val="002D2694"/>
    <w:rsid w:val="002D6B64"/>
    <w:rsid w:val="002D70A4"/>
    <w:rsid w:val="002F41D6"/>
    <w:rsid w:val="002F43DA"/>
    <w:rsid w:val="00302CE8"/>
    <w:rsid w:val="003043C4"/>
    <w:rsid w:val="00306748"/>
    <w:rsid w:val="003074F6"/>
    <w:rsid w:val="0032007B"/>
    <w:rsid w:val="00322494"/>
    <w:rsid w:val="00323857"/>
    <w:rsid w:val="00324C7D"/>
    <w:rsid w:val="00332028"/>
    <w:rsid w:val="00337A31"/>
    <w:rsid w:val="00355182"/>
    <w:rsid w:val="00367078"/>
    <w:rsid w:val="00367DB6"/>
    <w:rsid w:val="00373131"/>
    <w:rsid w:val="003746D4"/>
    <w:rsid w:val="00390433"/>
    <w:rsid w:val="003953C2"/>
    <w:rsid w:val="00396A44"/>
    <w:rsid w:val="00396E0E"/>
    <w:rsid w:val="00397189"/>
    <w:rsid w:val="003A1C51"/>
    <w:rsid w:val="003A2E58"/>
    <w:rsid w:val="003B08EF"/>
    <w:rsid w:val="003B3E70"/>
    <w:rsid w:val="003B6596"/>
    <w:rsid w:val="003C1BA1"/>
    <w:rsid w:val="003C1C9E"/>
    <w:rsid w:val="003C212C"/>
    <w:rsid w:val="003D4B51"/>
    <w:rsid w:val="003E0856"/>
    <w:rsid w:val="003E2EFE"/>
    <w:rsid w:val="003E6C9B"/>
    <w:rsid w:val="003F771E"/>
    <w:rsid w:val="00400488"/>
    <w:rsid w:val="00402C38"/>
    <w:rsid w:val="0040503D"/>
    <w:rsid w:val="00412CE3"/>
    <w:rsid w:val="004139DD"/>
    <w:rsid w:val="004305DF"/>
    <w:rsid w:val="00433D09"/>
    <w:rsid w:val="00440607"/>
    <w:rsid w:val="0044095C"/>
    <w:rsid w:val="00444E46"/>
    <w:rsid w:val="00452022"/>
    <w:rsid w:val="004547B1"/>
    <w:rsid w:val="004578D4"/>
    <w:rsid w:val="00457D97"/>
    <w:rsid w:val="00474C84"/>
    <w:rsid w:val="00481996"/>
    <w:rsid w:val="004828EC"/>
    <w:rsid w:val="00485D07"/>
    <w:rsid w:val="0049232A"/>
    <w:rsid w:val="004A16C0"/>
    <w:rsid w:val="004A22E2"/>
    <w:rsid w:val="004A7687"/>
    <w:rsid w:val="004B47A9"/>
    <w:rsid w:val="004C105D"/>
    <w:rsid w:val="004C1F9C"/>
    <w:rsid w:val="004C427E"/>
    <w:rsid w:val="004C4581"/>
    <w:rsid w:val="004C627E"/>
    <w:rsid w:val="004C7C53"/>
    <w:rsid w:val="004D2A59"/>
    <w:rsid w:val="004D5613"/>
    <w:rsid w:val="004D5B4B"/>
    <w:rsid w:val="004D7DE7"/>
    <w:rsid w:val="004E315D"/>
    <w:rsid w:val="004F0579"/>
    <w:rsid w:val="004F2D7E"/>
    <w:rsid w:val="004F4F60"/>
    <w:rsid w:val="004F5E4D"/>
    <w:rsid w:val="004F6169"/>
    <w:rsid w:val="00506BD3"/>
    <w:rsid w:val="005079DE"/>
    <w:rsid w:val="005217CE"/>
    <w:rsid w:val="00526B42"/>
    <w:rsid w:val="005315E2"/>
    <w:rsid w:val="005373F5"/>
    <w:rsid w:val="00540A01"/>
    <w:rsid w:val="0055466D"/>
    <w:rsid w:val="005556F0"/>
    <w:rsid w:val="00560B9A"/>
    <w:rsid w:val="00561AC7"/>
    <w:rsid w:val="00561C18"/>
    <w:rsid w:val="00564FBE"/>
    <w:rsid w:val="0056582C"/>
    <w:rsid w:val="00571689"/>
    <w:rsid w:val="00572D64"/>
    <w:rsid w:val="00575BDE"/>
    <w:rsid w:val="00581FEA"/>
    <w:rsid w:val="0058384F"/>
    <w:rsid w:val="005871D9"/>
    <w:rsid w:val="0058744E"/>
    <w:rsid w:val="0059670D"/>
    <w:rsid w:val="005A4BA4"/>
    <w:rsid w:val="005B0733"/>
    <w:rsid w:val="005B0C30"/>
    <w:rsid w:val="005B4BA3"/>
    <w:rsid w:val="005B4E59"/>
    <w:rsid w:val="005D3353"/>
    <w:rsid w:val="005E20C4"/>
    <w:rsid w:val="005E43EB"/>
    <w:rsid w:val="005F07A0"/>
    <w:rsid w:val="00604E36"/>
    <w:rsid w:val="00616FEC"/>
    <w:rsid w:val="00630C0C"/>
    <w:rsid w:val="00632D7E"/>
    <w:rsid w:val="00632DE8"/>
    <w:rsid w:val="006348C7"/>
    <w:rsid w:val="00640F17"/>
    <w:rsid w:val="0064247F"/>
    <w:rsid w:val="00650B5A"/>
    <w:rsid w:val="00652707"/>
    <w:rsid w:val="00655D46"/>
    <w:rsid w:val="00665077"/>
    <w:rsid w:val="00686CE1"/>
    <w:rsid w:val="0068717C"/>
    <w:rsid w:val="00687C1B"/>
    <w:rsid w:val="00694C52"/>
    <w:rsid w:val="006A7158"/>
    <w:rsid w:val="006A7E7C"/>
    <w:rsid w:val="006B0293"/>
    <w:rsid w:val="006C2353"/>
    <w:rsid w:val="006C5ADA"/>
    <w:rsid w:val="006C5FE2"/>
    <w:rsid w:val="006D2BCE"/>
    <w:rsid w:val="006D540B"/>
    <w:rsid w:val="006D5675"/>
    <w:rsid w:val="006D6B5F"/>
    <w:rsid w:val="006E0C37"/>
    <w:rsid w:val="00700978"/>
    <w:rsid w:val="00706FAF"/>
    <w:rsid w:val="00707017"/>
    <w:rsid w:val="0070785A"/>
    <w:rsid w:val="00710814"/>
    <w:rsid w:val="00713DE0"/>
    <w:rsid w:val="00716626"/>
    <w:rsid w:val="00722010"/>
    <w:rsid w:val="007270A2"/>
    <w:rsid w:val="007331FB"/>
    <w:rsid w:val="00733259"/>
    <w:rsid w:val="00745FC5"/>
    <w:rsid w:val="007464F3"/>
    <w:rsid w:val="00747504"/>
    <w:rsid w:val="00760B79"/>
    <w:rsid w:val="00760CE7"/>
    <w:rsid w:val="00761B5A"/>
    <w:rsid w:val="00765692"/>
    <w:rsid w:val="007660A2"/>
    <w:rsid w:val="00781517"/>
    <w:rsid w:val="00781CC8"/>
    <w:rsid w:val="0078269B"/>
    <w:rsid w:val="007831B6"/>
    <w:rsid w:val="007A381D"/>
    <w:rsid w:val="007A3A6A"/>
    <w:rsid w:val="007A78D0"/>
    <w:rsid w:val="007B0645"/>
    <w:rsid w:val="007B1AAC"/>
    <w:rsid w:val="007B6FEC"/>
    <w:rsid w:val="007C7E0E"/>
    <w:rsid w:val="007D3051"/>
    <w:rsid w:val="007D7267"/>
    <w:rsid w:val="007E0DC4"/>
    <w:rsid w:val="007E7613"/>
    <w:rsid w:val="007F366B"/>
    <w:rsid w:val="007F7B4D"/>
    <w:rsid w:val="00800D14"/>
    <w:rsid w:val="00802B06"/>
    <w:rsid w:val="00803DAB"/>
    <w:rsid w:val="008106E0"/>
    <w:rsid w:val="00816C3E"/>
    <w:rsid w:val="00822190"/>
    <w:rsid w:val="008315CA"/>
    <w:rsid w:val="00834341"/>
    <w:rsid w:val="008442DC"/>
    <w:rsid w:val="0085276B"/>
    <w:rsid w:val="00853B0D"/>
    <w:rsid w:val="00857082"/>
    <w:rsid w:val="00864DE7"/>
    <w:rsid w:val="008715D5"/>
    <w:rsid w:val="008748F3"/>
    <w:rsid w:val="00880AE7"/>
    <w:rsid w:val="008811E5"/>
    <w:rsid w:val="00890C5A"/>
    <w:rsid w:val="00891EEC"/>
    <w:rsid w:val="008A3D1E"/>
    <w:rsid w:val="008B354D"/>
    <w:rsid w:val="008C2B9F"/>
    <w:rsid w:val="008C33DC"/>
    <w:rsid w:val="008C79C0"/>
    <w:rsid w:val="008D2F6B"/>
    <w:rsid w:val="008D3587"/>
    <w:rsid w:val="008E34C1"/>
    <w:rsid w:val="008F023C"/>
    <w:rsid w:val="008F24DF"/>
    <w:rsid w:val="008F2D4E"/>
    <w:rsid w:val="008F5EFB"/>
    <w:rsid w:val="008F6295"/>
    <w:rsid w:val="008F680F"/>
    <w:rsid w:val="00904F7C"/>
    <w:rsid w:val="009073D5"/>
    <w:rsid w:val="00912C16"/>
    <w:rsid w:val="0091618C"/>
    <w:rsid w:val="00922C32"/>
    <w:rsid w:val="009243B5"/>
    <w:rsid w:val="00924682"/>
    <w:rsid w:val="00925FCE"/>
    <w:rsid w:val="00931411"/>
    <w:rsid w:val="009332E4"/>
    <w:rsid w:val="009345B4"/>
    <w:rsid w:val="00935F44"/>
    <w:rsid w:val="00944EDC"/>
    <w:rsid w:val="00946F5A"/>
    <w:rsid w:val="0095124E"/>
    <w:rsid w:val="00952191"/>
    <w:rsid w:val="0095361E"/>
    <w:rsid w:val="009547A1"/>
    <w:rsid w:val="00954DDF"/>
    <w:rsid w:val="00957C8E"/>
    <w:rsid w:val="00963336"/>
    <w:rsid w:val="009644F7"/>
    <w:rsid w:val="00970F74"/>
    <w:rsid w:val="00984A54"/>
    <w:rsid w:val="00984FE8"/>
    <w:rsid w:val="009A4D3B"/>
    <w:rsid w:val="009A73E3"/>
    <w:rsid w:val="009B3B54"/>
    <w:rsid w:val="009C30A2"/>
    <w:rsid w:val="009C5A6B"/>
    <w:rsid w:val="009C6579"/>
    <w:rsid w:val="009C7678"/>
    <w:rsid w:val="009D7F6B"/>
    <w:rsid w:val="009E1117"/>
    <w:rsid w:val="009E57FA"/>
    <w:rsid w:val="009E73A1"/>
    <w:rsid w:val="009F3FB0"/>
    <w:rsid w:val="009F4AD3"/>
    <w:rsid w:val="009F7DDD"/>
    <w:rsid w:val="00A102BA"/>
    <w:rsid w:val="00A21200"/>
    <w:rsid w:val="00A22946"/>
    <w:rsid w:val="00A50B07"/>
    <w:rsid w:val="00A65E1B"/>
    <w:rsid w:val="00A67124"/>
    <w:rsid w:val="00A70661"/>
    <w:rsid w:val="00A71034"/>
    <w:rsid w:val="00A72151"/>
    <w:rsid w:val="00A754D9"/>
    <w:rsid w:val="00A7618B"/>
    <w:rsid w:val="00A85366"/>
    <w:rsid w:val="00A87D2B"/>
    <w:rsid w:val="00A9273E"/>
    <w:rsid w:val="00A96D1C"/>
    <w:rsid w:val="00AA14EF"/>
    <w:rsid w:val="00AA1A94"/>
    <w:rsid w:val="00AB1BFB"/>
    <w:rsid w:val="00AB67B8"/>
    <w:rsid w:val="00AC2119"/>
    <w:rsid w:val="00AC3B0A"/>
    <w:rsid w:val="00AC4C10"/>
    <w:rsid w:val="00AC7723"/>
    <w:rsid w:val="00AD0602"/>
    <w:rsid w:val="00AD7D37"/>
    <w:rsid w:val="00AE494F"/>
    <w:rsid w:val="00B02450"/>
    <w:rsid w:val="00B065FE"/>
    <w:rsid w:val="00B07DAD"/>
    <w:rsid w:val="00B10AEC"/>
    <w:rsid w:val="00B17224"/>
    <w:rsid w:val="00B17761"/>
    <w:rsid w:val="00B2676E"/>
    <w:rsid w:val="00B3134A"/>
    <w:rsid w:val="00B45F5F"/>
    <w:rsid w:val="00B4654C"/>
    <w:rsid w:val="00B5328D"/>
    <w:rsid w:val="00B669FA"/>
    <w:rsid w:val="00B66F7C"/>
    <w:rsid w:val="00B7061F"/>
    <w:rsid w:val="00B80646"/>
    <w:rsid w:val="00B81AD4"/>
    <w:rsid w:val="00B829C6"/>
    <w:rsid w:val="00B84C46"/>
    <w:rsid w:val="00B85AD7"/>
    <w:rsid w:val="00B86E9B"/>
    <w:rsid w:val="00B92E18"/>
    <w:rsid w:val="00B97FB9"/>
    <w:rsid w:val="00BA575D"/>
    <w:rsid w:val="00BA588B"/>
    <w:rsid w:val="00BA7506"/>
    <w:rsid w:val="00BA786F"/>
    <w:rsid w:val="00BB191A"/>
    <w:rsid w:val="00BB210F"/>
    <w:rsid w:val="00BB7EDF"/>
    <w:rsid w:val="00BC3039"/>
    <w:rsid w:val="00BC5249"/>
    <w:rsid w:val="00BD0007"/>
    <w:rsid w:val="00BD3F3B"/>
    <w:rsid w:val="00BD4348"/>
    <w:rsid w:val="00BD6357"/>
    <w:rsid w:val="00BF4AD0"/>
    <w:rsid w:val="00BF787E"/>
    <w:rsid w:val="00C0215E"/>
    <w:rsid w:val="00C032BE"/>
    <w:rsid w:val="00C075A5"/>
    <w:rsid w:val="00C1018D"/>
    <w:rsid w:val="00C12D0B"/>
    <w:rsid w:val="00C204B1"/>
    <w:rsid w:val="00C264C0"/>
    <w:rsid w:val="00C41AAF"/>
    <w:rsid w:val="00C42490"/>
    <w:rsid w:val="00C43E9F"/>
    <w:rsid w:val="00C44A9B"/>
    <w:rsid w:val="00C52F63"/>
    <w:rsid w:val="00C62067"/>
    <w:rsid w:val="00C62A81"/>
    <w:rsid w:val="00C660A0"/>
    <w:rsid w:val="00C71A58"/>
    <w:rsid w:val="00C8259E"/>
    <w:rsid w:val="00C82E18"/>
    <w:rsid w:val="00C85599"/>
    <w:rsid w:val="00C92328"/>
    <w:rsid w:val="00C94DBB"/>
    <w:rsid w:val="00CB4447"/>
    <w:rsid w:val="00CB6524"/>
    <w:rsid w:val="00CC5725"/>
    <w:rsid w:val="00CD26BA"/>
    <w:rsid w:val="00CD3701"/>
    <w:rsid w:val="00CD3AEB"/>
    <w:rsid w:val="00CE01D0"/>
    <w:rsid w:val="00CF57E3"/>
    <w:rsid w:val="00CF636B"/>
    <w:rsid w:val="00D14992"/>
    <w:rsid w:val="00D17D4A"/>
    <w:rsid w:val="00D202EC"/>
    <w:rsid w:val="00D2198E"/>
    <w:rsid w:val="00D241DF"/>
    <w:rsid w:val="00D25662"/>
    <w:rsid w:val="00D25707"/>
    <w:rsid w:val="00D27653"/>
    <w:rsid w:val="00D37705"/>
    <w:rsid w:val="00D37E8F"/>
    <w:rsid w:val="00D46098"/>
    <w:rsid w:val="00D52DEE"/>
    <w:rsid w:val="00D5416C"/>
    <w:rsid w:val="00D545E0"/>
    <w:rsid w:val="00D55703"/>
    <w:rsid w:val="00D56537"/>
    <w:rsid w:val="00D57F97"/>
    <w:rsid w:val="00D619D1"/>
    <w:rsid w:val="00D6239B"/>
    <w:rsid w:val="00D67DEC"/>
    <w:rsid w:val="00D734E5"/>
    <w:rsid w:val="00D77277"/>
    <w:rsid w:val="00D80597"/>
    <w:rsid w:val="00D8395B"/>
    <w:rsid w:val="00D84E27"/>
    <w:rsid w:val="00D87629"/>
    <w:rsid w:val="00D930A1"/>
    <w:rsid w:val="00D94C6C"/>
    <w:rsid w:val="00DC1917"/>
    <w:rsid w:val="00DC6BB6"/>
    <w:rsid w:val="00DD2EED"/>
    <w:rsid w:val="00DF0173"/>
    <w:rsid w:val="00DF1631"/>
    <w:rsid w:val="00DF1849"/>
    <w:rsid w:val="00DF2811"/>
    <w:rsid w:val="00E02FA1"/>
    <w:rsid w:val="00E15456"/>
    <w:rsid w:val="00E16697"/>
    <w:rsid w:val="00E354E9"/>
    <w:rsid w:val="00E37D39"/>
    <w:rsid w:val="00E50F22"/>
    <w:rsid w:val="00E530D3"/>
    <w:rsid w:val="00E71C16"/>
    <w:rsid w:val="00E829BD"/>
    <w:rsid w:val="00EA14C1"/>
    <w:rsid w:val="00EA6CA2"/>
    <w:rsid w:val="00EB0AF4"/>
    <w:rsid w:val="00EB41DD"/>
    <w:rsid w:val="00EB7126"/>
    <w:rsid w:val="00EB7EEF"/>
    <w:rsid w:val="00ED1404"/>
    <w:rsid w:val="00ED1B65"/>
    <w:rsid w:val="00ED3693"/>
    <w:rsid w:val="00ED47E5"/>
    <w:rsid w:val="00ED566F"/>
    <w:rsid w:val="00EE18D2"/>
    <w:rsid w:val="00EE2125"/>
    <w:rsid w:val="00EE2233"/>
    <w:rsid w:val="00EE432B"/>
    <w:rsid w:val="00EF4E11"/>
    <w:rsid w:val="00EF7B63"/>
    <w:rsid w:val="00F00D2D"/>
    <w:rsid w:val="00F02D63"/>
    <w:rsid w:val="00F04DEC"/>
    <w:rsid w:val="00F0558C"/>
    <w:rsid w:val="00F117A6"/>
    <w:rsid w:val="00F135BE"/>
    <w:rsid w:val="00F14F59"/>
    <w:rsid w:val="00F23248"/>
    <w:rsid w:val="00F32AC2"/>
    <w:rsid w:val="00F35111"/>
    <w:rsid w:val="00F465A8"/>
    <w:rsid w:val="00F47435"/>
    <w:rsid w:val="00F55BB7"/>
    <w:rsid w:val="00F5643D"/>
    <w:rsid w:val="00F90031"/>
    <w:rsid w:val="00F923C7"/>
    <w:rsid w:val="00FA0FA3"/>
    <w:rsid w:val="00FB0E0F"/>
    <w:rsid w:val="00FB0E2E"/>
    <w:rsid w:val="00FB4C0D"/>
    <w:rsid w:val="00FC63AD"/>
    <w:rsid w:val="00FC6BB1"/>
    <w:rsid w:val="00FD476A"/>
    <w:rsid w:val="00FD52B9"/>
    <w:rsid w:val="00FD6378"/>
    <w:rsid w:val="00FE2306"/>
    <w:rsid w:val="00FE2ED2"/>
    <w:rsid w:val="00FE5CA7"/>
    <w:rsid w:val="00FE69FF"/>
    <w:rsid w:val="00FE705E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1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51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7D3051"/>
    <w:pPr>
      <w:numPr>
        <w:numId w:val="1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</w:rPr>
  </w:style>
  <w:style w:type="paragraph" w:styleId="Ttulo2">
    <w:name w:val="heading 2"/>
    <w:basedOn w:val="Prrafodelista"/>
    <w:next w:val="Normal"/>
    <w:link w:val="Ttulo2Car"/>
    <w:unhideWhenUsed/>
    <w:qFormat/>
    <w:rsid w:val="007D3051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7D3051"/>
    <w:pPr>
      <w:numPr>
        <w:ilvl w:val="2"/>
        <w:numId w:val="1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nhideWhenUsed/>
    <w:qFormat/>
    <w:rsid w:val="007D3051"/>
    <w:pPr>
      <w:numPr>
        <w:ilvl w:val="3"/>
        <w:numId w:val="1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7D3051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7D3051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7D3051"/>
    <w:pPr>
      <w:numPr>
        <w:ilvl w:val="6"/>
        <w:numId w:val="1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7D3051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7D3051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3051"/>
    <w:rPr>
      <w:rFonts w:ascii="Calibri" w:eastAsia="Times New Roman" w:hAnsi="Calibri" w:cs="Times New Roman"/>
      <w:bCs/>
      <w:caps/>
      <w:color w:val="FFFFFF"/>
      <w:spacing w:val="15"/>
      <w:shd w:val="clear" w:color="auto" w:fill="CC0066"/>
    </w:rPr>
  </w:style>
  <w:style w:type="character" w:customStyle="1" w:styleId="Ttulo2Car">
    <w:name w:val="Título 2 Car"/>
    <w:basedOn w:val="Fuentedeprrafopredeter"/>
    <w:link w:val="Ttulo2"/>
    <w:rsid w:val="007D3051"/>
    <w:rPr>
      <w:rFonts w:ascii="Calibri" w:eastAsia="Times New Roman" w:hAnsi="Calibri" w:cs="Times New Roman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rsid w:val="007D3051"/>
    <w:rPr>
      <w:rFonts w:ascii="Calibri" w:eastAsia="Times New Roman" w:hAnsi="Calibri" w:cs="Times New Roman"/>
      <w:caps/>
      <w:color w:val="000000"/>
      <w:spacing w:val="15"/>
    </w:rPr>
  </w:style>
  <w:style w:type="character" w:customStyle="1" w:styleId="Ttulo4Car">
    <w:name w:val="Título 4 Car"/>
    <w:basedOn w:val="Fuentedeprrafopredeter"/>
    <w:link w:val="Ttulo4"/>
    <w:rsid w:val="007D3051"/>
    <w:rPr>
      <w:rFonts w:ascii="Calibri" w:eastAsia="Times New Roman" w:hAnsi="Calibri" w:cs="Times New Roman"/>
      <w:caps/>
      <w:color w:val="000000"/>
      <w:spacing w:val="10"/>
    </w:rPr>
  </w:style>
  <w:style w:type="character" w:customStyle="1" w:styleId="Ttulo5Car">
    <w:name w:val="Título 5 Car"/>
    <w:basedOn w:val="Fuentedeprrafopredeter"/>
    <w:link w:val="Ttulo5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6Car">
    <w:name w:val="Título 6 Car"/>
    <w:basedOn w:val="Fuentedeprrafopredeter"/>
    <w:link w:val="Ttulo6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rsid w:val="007D3051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rsid w:val="007D3051"/>
    <w:rPr>
      <w:rFonts w:ascii="Calibri" w:eastAsia="Times New Roman" w:hAnsi="Calibri" w:cs="Times New Roman"/>
      <w:i/>
      <w:caps/>
      <w:spacing w:val="10"/>
      <w:sz w:val="18"/>
      <w:szCs w:val="18"/>
    </w:rPr>
  </w:style>
  <w:style w:type="paragraph" w:styleId="Prrafodelista">
    <w:name w:val="List Paragraph"/>
    <w:basedOn w:val="Normal"/>
    <w:uiPriority w:val="99"/>
    <w:qFormat/>
    <w:rsid w:val="007D3051"/>
    <w:pPr>
      <w:ind w:left="720"/>
      <w:contextualSpacing/>
    </w:pPr>
  </w:style>
  <w:style w:type="paragraph" w:styleId="TDC1">
    <w:name w:val="toc 1"/>
    <w:basedOn w:val="Normal"/>
    <w:next w:val="Normal"/>
    <w:uiPriority w:val="39"/>
    <w:qFormat/>
    <w:rsid w:val="007D3051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7D3051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7D3051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305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7D3051"/>
    <w:rPr>
      <w:b/>
      <w:bCs/>
    </w:rPr>
  </w:style>
  <w:style w:type="character" w:styleId="nfasis">
    <w:name w:val="Emphasis"/>
    <w:uiPriority w:val="20"/>
    <w:qFormat/>
    <w:rsid w:val="007D3051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7D305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3051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</w:rPr>
  </w:style>
  <w:style w:type="paragraph" w:customStyle="1" w:styleId="EstiloCompartamos1">
    <w:name w:val="Estilo Compartamos 1"/>
    <w:basedOn w:val="Normal"/>
    <w:link w:val="EstiloCompartamos1Car"/>
    <w:qFormat/>
    <w:rsid w:val="007D3051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7D3051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7D3051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7D3051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05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051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7D3051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7D3051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7D3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PORT11">
    <w:name w:val="REPORT11"/>
    <w:basedOn w:val="Normal"/>
    <w:uiPriority w:val="99"/>
    <w:rsid w:val="007D3051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  <w:style w:type="paragraph" w:styleId="Textoindependiente2">
    <w:name w:val="Body Text 2"/>
    <w:basedOn w:val="Normal"/>
    <w:link w:val="Textoindependiente2Car"/>
    <w:rsid w:val="007D3051"/>
    <w:pPr>
      <w:spacing w:before="26" w:after="240" w:line="240" w:lineRule="atLeast"/>
      <w:ind w:right="115"/>
      <w:jc w:val="both"/>
    </w:pPr>
    <w:rPr>
      <w:rFonts w:ascii="Times New Roman" w:eastAsia="Times New Roman" w:hAnsi="Times New Roman" w:cs="Times New Roman"/>
      <w:i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7D3051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217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17C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17CE"/>
    <w:rPr>
      <w:rFonts w:ascii="Calibri" w:hAnsi="Calibri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17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17CE"/>
    <w:rPr>
      <w:rFonts w:ascii="Calibri" w:hAnsi="Calibri"/>
      <w:b/>
      <w:bCs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51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7D3051"/>
    <w:pPr>
      <w:numPr>
        <w:numId w:val="1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</w:rPr>
  </w:style>
  <w:style w:type="paragraph" w:styleId="Ttulo2">
    <w:name w:val="heading 2"/>
    <w:basedOn w:val="Prrafodelista"/>
    <w:next w:val="Normal"/>
    <w:link w:val="Ttulo2Car"/>
    <w:unhideWhenUsed/>
    <w:qFormat/>
    <w:rsid w:val="007D3051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7D3051"/>
    <w:pPr>
      <w:numPr>
        <w:ilvl w:val="2"/>
        <w:numId w:val="1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nhideWhenUsed/>
    <w:qFormat/>
    <w:rsid w:val="007D3051"/>
    <w:pPr>
      <w:numPr>
        <w:ilvl w:val="3"/>
        <w:numId w:val="1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7D3051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7D3051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7D3051"/>
    <w:pPr>
      <w:numPr>
        <w:ilvl w:val="6"/>
        <w:numId w:val="1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7D3051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7D3051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3051"/>
    <w:rPr>
      <w:rFonts w:ascii="Calibri" w:eastAsia="Times New Roman" w:hAnsi="Calibri" w:cs="Times New Roman"/>
      <w:bCs/>
      <w:caps/>
      <w:color w:val="FFFFFF"/>
      <w:spacing w:val="15"/>
      <w:shd w:val="clear" w:color="auto" w:fill="CC0066"/>
    </w:rPr>
  </w:style>
  <w:style w:type="character" w:customStyle="1" w:styleId="Ttulo2Car">
    <w:name w:val="Título 2 Car"/>
    <w:basedOn w:val="Fuentedeprrafopredeter"/>
    <w:link w:val="Ttulo2"/>
    <w:rsid w:val="007D3051"/>
    <w:rPr>
      <w:rFonts w:ascii="Calibri" w:eastAsia="Times New Roman" w:hAnsi="Calibri" w:cs="Times New Roman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rsid w:val="007D3051"/>
    <w:rPr>
      <w:rFonts w:ascii="Calibri" w:eastAsia="Times New Roman" w:hAnsi="Calibri" w:cs="Times New Roman"/>
      <w:caps/>
      <w:color w:val="000000"/>
      <w:spacing w:val="15"/>
    </w:rPr>
  </w:style>
  <w:style w:type="character" w:customStyle="1" w:styleId="Ttulo4Car">
    <w:name w:val="Título 4 Car"/>
    <w:basedOn w:val="Fuentedeprrafopredeter"/>
    <w:link w:val="Ttulo4"/>
    <w:rsid w:val="007D3051"/>
    <w:rPr>
      <w:rFonts w:ascii="Calibri" w:eastAsia="Times New Roman" w:hAnsi="Calibri" w:cs="Times New Roman"/>
      <w:caps/>
      <w:color w:val="000000"/>
      <w:spacing w:val="10"/>
    </w:rPr>
  </w:style>
  <w:style w:type="character" w:customStyle="1" w:styleId="Ttulo5Car">
    <w:name w:val="Título 5 Car"/>
    <w:basedOn w:val="Fuentedeprrafopredeter"/>
    <w:link w:val="Ttulo5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6Car">
    <w:name w:val="Título 6 Car"/>
    <w:basedOn w:val="Fuentedeprrafopredeter"/>
    <w:link w:val="Ttulo6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rsid w:val="007D3051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rsid w:val="007D3051"/>
    <w:rPr>
      <w:rFonts w:ascii="Calibri" w:eastAsia="Times New Roman" w:hAnsi="Calibri" w:cs="Times New Roman"/>
      <w:i/>
      <w:caps/>
      <w:spacing w:val="10"/>
      <w:sz w:val="18"/>
      <w:szCs w:val="18"/>
    </w:rPr>
  </w:style>
  <w:style w:type="paragraph" w:styleId="Prrafodelista">
    <w:name w:val="List Paragraph"/>
    <w:basedOn w:val="Normal"/>
    <w:uiPriority w:val="99"/>
    <w:qFormat/>
    <w:rsid w:val="007D3051"/>
    <w:pPr>
      <w:ind w:left="720"/>
      <w:contextualSpacing/>
    </w:pPr>
  </w:style>
  <w:style w:type="paragraph" w:styleId="TDC1">
    <w:name w:val="toc 1"/>
    <w:basedOn w:val="Normal"/>
    <w:next w:val="Normal"/>
    <w:uiPriority w:val="39"/>
    <w:qFormat/>
    <w:rsid w:val="007D3051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7D3051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7D3051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305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7D3051"/>
    <w:rPr>
      <w:b/>
      <w:bCs/>
    </w:rPr>
  </w:style>
  <w:style w:type="character" w:styleId="nfasis">
    <w:name w:val="Emphasis"/>
    <w:uiPriority w:val="20"/>
    <w:qFormat/>
    <w:rsid w:val="007D3051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7D305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3051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</w:rPr>
  </w:style>
  <w:style w:type="paragraph" w:customStyle="1" w:styleId="EstiloCompartamos1">
    <w:name w:val="Estilo Compartamos 1"/>
    <w:basedOn w:val="Normal"/>
    <w:link w:val="EstiloCompartamos1Car"/>
    <w:qFormat/>
    <w:rsid w:val="007D3051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7D3051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7D3051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7D3051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05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051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7D3051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7D3051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7D3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PORT11">
    <w:name w:val="REPORT11"/>
    <w:basedOn w:val="Normal"/>
    <w:uiPriority w:val="99"/>
    <w:rsid w:val="007D3051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  <w:style w:type="paragraph" w:styleId="Textoindependiente2">
    <w:name w:val="Body Text 2"/>
    <w:basedOn w:val="Normal"/>
    <w:link w:val="Textoindependiente2Car"/>
    <w:rsid w:val="007D3051"/>
    <w:pPr>
      <w:spacing w:before="26" w:after="240" w:line="240" w:lineRule="atLeast"/>
      <w:ind w:right="115"/>
      <w:jc w:val="both"/>
    </w:pPr>
    <w:rPr>
      <w:rFonts w:ascii="Times New Roman" w:eastAsia="Times New Roman" w:hAnsi="Times New Roman" w:cs="Times New Roman"/>
      <w:i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7D3051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217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17C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17CE"/>
    <w:rPr>
      <w:rFonts w:ascii="Calibri" w:hAnsi="Calibri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17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17CE"/>
    <w:rPr>
      <w:rFonts w:ascii="Calibri" w:hAnsi="Calibri"/>
      <w:b/>
      <w:bCs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1.xlsx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el área de trabajo del proyecto" ma:contentTypeID="0x0101008A98423170284BEEB635F43C3CF4E98B0090666EB380D4734CA14C39B836CF57DA" ma:contentTypeVersion="0" ma:contentTypeDescription="" ma:contentTypeScope="" ma:versionID="c86cc0cc3caa4f4ef6d1deabc0a666e2">
  <xsd:schema xmlns:xsd="http://www.w3.org/2001/XMLSchema" xmlns:p="http://schemas.microsoft.com/office/2006/metadata/properties" xmlns:ns2="9953332A-ED4C-444A-BB15-D2F39F8F48BE" targetNamespace="http://schemas.microsoft.com/office/2006/metadata/properties" ma:root="true" ma:fieldsID="301a3f4cd55ff3eb52610e1e041e88c9" ns2:_="">
    <xsd:import namespace="9953332A-ED4C-444A-BB15-D2F39F8F48BE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953332A-ED4C-444A-BB15-D2F39F8F48BE" elementFormDefault="qualified">
    <xsd:import namespace="http://schemas.microsoft.com/office/2006/documentManagement/types"/>
    <xsd:element name="Owner" ma:index="8" nillable="true" ma:displayName="Propieta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Estado" ma:default="Borrador" ma:internalName="Status">
      <xsd:simpleType>
        <xsd:restriction base="dms:Choice">
          <xsd:enumeration value="Borrador"/>
          <xsd:enumeration value="Listo para revisión"/>
          <xsd:enumeration value="Final"/>
        </xsd:restriction>
      </xsd:simpleType>
    </xsd:element>
    <xsd:element name="Links" ma:index="10" nillable="true" ma:displayName="Vínculo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Links xmlns="9953332A-ED4C-444A-BB15-D2F39F8F48BE">&lt;?xml version="1.0" encoding="UTF-8"?&gt;&lt;Result&gt;&lt;NewXML&gt;&lt;PWSLinkDataSet xmlns="http://schemas.microsoft.com/office/project/server/webservices/PWSLinkDataSet/" /&gt;&lt;/NewXML&gt;&lt;ProjectUID&gt;0878ba0b-f1ee-48e4-b96b-8e972913b972&lt;/ProjectUID&gt;&lt;OldXML&gt;&lt;PWSLinkDataSet xmlns="http://schemas.microsoft.com/office/project/server/webservices/PWSLinkDataSet/" /&gt;&lt;/OldXML&gt;&lt;ItemType&gt;3&lt;/ItemType&gt;&lt;PSURL&gt;http://bcdelta017/pwa&lt;/PSURL&gt;&lt;/Result&gt;</Links>
    <Owner xmlns="9953332A-ED4C-444A-BB15-D2F39F8F48BE">
      <UserInfo>
        <DisplayName/>
        <AccountId xsi:nil="true"/>
        <AccountType/>
      </UserInfo>
    </Owner>
    <Status xmlns="9953332A-ED4C-444A-BB15-D2F39F8F48BE">Listo para revisión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5C64BC-CF25-45C5-8FB5-14C4EFAE8F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3332A-ED4C-444A-BB15-D2F39F8F48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4E30704-93C5-4E02-8BD5-ACB2910236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79F08-CA1E-41AD-AB43-97EAF9997F2F}">
  <ds:schemaRefs>
    <ds:schemaRef ds:uri="http://schemas.microsoft.com/office/2006/metadata/properties"/>
    <ds:schemaRef ds:uri="9953332A-ED4C-444A-BB15-D2F39F8F48BE"/>
  </ds:schemaRefs>
</ds:datastoreItem>
</file>

<file path=customXml/itemProps4.xml><?xml version="1.0" encoding="utf-8"?>
<ds:datastoreItem xmlns:ds="http://schemas.openxmlformats.org/officeDocument/2006/customXml" ds:itemID="{D3BFEA86-C6A1-4D6C-8286-44DA50EB2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771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Compartamos Banco</Company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Pena Fuentes</dc:creator>
  <cp:lastModifiedBy>Denise Jocabet Marchena Perez</cp:lastModifiedBy>
  <cp:revision>2</cp:revision>
  <dcterms:created xsi:type="dcterms:W3CDTF">2016-11-03T23:42:00Z</dcterms:created>
  <dcterms:modified xsi:type="dcterms:W3CDTF">2016-11-03T23:42:00Z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0x0101008A98423170284BEEB635F43C3CF4E98B0090666EB380D4734CA14C39B836CF57DA</vt:lpwstr>
  </property>
</Properties>
</file>